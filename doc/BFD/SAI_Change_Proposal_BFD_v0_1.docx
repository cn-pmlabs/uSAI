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7665A5" w14:textId="5ED2B8D8" w:rsidR="00AC3D41" w:rsidRDefault="00AC3D41" w:rsidP="00D664B9">
      <w:pPr>
        <w:tabs>
          <w:tab w:val="center" w:pos="4680"/>
          <w:tab w:val="right" w:pos="9360"/>
        </w:tabs>
        <w:jc w:val="center"/>
      </w:pPr>
      <w:r>
        <w:rPr>
          <w:noProof/>
        </w:rPr>
        <w:drawing>
          <wp:inline distT="0" distB="0" distL="0" distR="0" wp14:anchorId="51224741" wp14:editId="2B1458B7">
            <wp:extent cx="3869690" cy="4886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9690" cy="4886325"/>
                    </a:xfrm>
                    <a:prstGeom prst="rect">
                      <a:avLst/>
                    </a:prstGeom>
                    <a:noFill/>
                    <a:ln>
                      <a:noFill/>
                    </a:ln>
                  </pic:spPr>
                </pic:pic>
              </a:graphicData>
            </a:graphic>
          </wp:inline>
        </w:drawing>
      </w:r>
    </w:p>
    <w:tbl>
      <w:tblPr>
        <w:tblpPr w:leftFromText="187" w:rightFromText="187" w:bottomFromText="160" w:horzAnchor="margin" w:tblpXSpec="center" w:tblpYSpec="bottom"/>
        <w:tblW w:w="4232" w:type="pct"/>
        <w:tblLook w:val="04A0" w:firstRow="1" w:lastRow="0" w:firstColumn="1" w:lastColumn="0" w:noHBand="0" w:noVBand="1"/>
      </w:tblPr>
      <w:tblGrid>
        <w:gridCol w:w="7313"/>
      </w:tblGrid>
      <w:tr w:rsidR="00AC3D41" w14:paraId="11CB7C26" w14:textId="77777777" w:rsidTr="00AC3D41">
        <w:tc>
          <w:tcPr>
            <w:tcW w:w="7923" w:type="dxa"/>
            <w:tcMar>
              <w:top w:w="216" w:type="dxa"/>
              <w:left w:w="115" w:type="dxa"/>
              <w:bottom w:w="216" w:type="dxa"/>
              <w:right w:w="115" w:type="dxa"/>
            </w:tcMar>
          </w:tcPr>
          <w:p w14:paraId="402620F7" w14:textId="77777777" w:rsidR="00AC3D41" w:rsidRDefault="00AC3D41" w:rsidP="00AC3D41">
            <w:pPr>
              <w:pStyle w:val="NoSpacing"/>
              <w:spacing w:line="256" w:lineRule="auto"/>
              <w:rPr>
                <w:color w:val="4F81BD" w:themeColor="accent1"/>
                <w:sz w:val="28"/>
                <w:szCs w:val="28"/>
              </w:rPr>
            </w:pPr>
          </w:p>
        </w:tc>
      </w:tr>
    </w:tbl>
    <w:p w14:paraId="46667E2B" w14:textId="77777777" w:rsidR="00AC3D41" w:rsidRDefault="00AC3D41" w:rsidP="00AC3D41">
      <w:pPr>
        <w:pStyle w:val="Title"/>
        <w:jc w:val="center"/>
      </w:pPr>
      <w:r>
        <w:t xml:space="preserve">Switch Abstraction Interface </w:t>
      </w:r>
    </w:p>
    <w:p w14:paraId="65031295" w14:textId="77777777" w:rsidR="00AC3D41" w:rsidRDefault="00AC3D41" w:rsidP="00AC3D41">
      <w:pPr>
        <w:pStyle w:val="Title"/>
        <w:jc w:val="center"/>
      </w:pPr>
      <w:r>
        <w:rPr>
          <w:rFonts w:hint="eastAsia"/>
          <w:lang w:eastAsia="zh-CN"/>
        </w:rPr>
        <w:t>Change</w:t>
      </w:r>
      <w:r>
        <w:rPr>
          <w:lang w:eastAsia="zh-CN"/>
        </w:rPr>
        <w:t xml:space="preserve"> </w:t>
      </w:r>
      <w:r>
        <w:t>Proposal</w:t>
      </w:r>
    </w:p>
    <w:p w14:paraId="41ECCB99" w14:textId="77777777" w:rsidR="00AC3D41" w:rsidRDefault="00AC3D41" w:rsidP="00AC3D41"/>
    <w:p w14:paraId="344B94E2" w14:textId="77777777" w:rsidR="00AC3D41" w:rsidRDefault="00AC3D41" w:rsidP="00AC3D41">
      <w:pPr>
        <w:rPr>
          <w:b/>
        </w:rPr>
      </w:pPr>
    </w:p>
    <w:tbl>
      <w:tblPr>
        <w:tblStyle w:val="TableGrid"/>
        <w:tblW w:w="0" w:type="auto"/>
        <w:tblLook w:val="04A0" w:firstRow="1" w:lastRow="0" w:firstColumn="1" w:lastColumn="0" w:noHBand="0" w:noVBand="1"/>
      </w:tblPr>
      <w:tblGrid>
        <w:gridCol w:w="1377"/>
        <w:gridCol w:w="7253"/>
      </w:tblGrid>
      <w:tr w:rsidR="00AC3D41" w14:paraId="3437B2D8" w14:textId="77777777" w:rsidTr="00AC3D41">
        <w:tc>
          <w:tcPr>
            <w:tcW w:w="1435" w:type="dxa"/>
          </w:tcPr>
          <w:p w14:paraId="529B75F2" w14:textId="77777777" w:rsidR="00AC3D41" w:rsidRDefault="00AC3D41" w:rsidP="00AC3D41">
            <w:pPr>
              <w:rPr>
                <w:b/>
              </w:rPr>
            </w:pPr>
            <w:r>
              <w:rPr>
                <w:b/>
              </w:rPr>
              <w:t>Title</w:t>
            </w:r>
          </w:p>
        </w:tc>
        <w:tc>
          <w:tcPr>
            <w:tcW w:w="7915" w:type="dxa"/>
          </w:tcPr>
          <w:p w14:paraId="3108A892" w14:textId="5DC3DE3E" w:rsidR="00AC3D41" w:rsidRDefault="009C0A06" w:rsidP="00AC3D41">
            <w:pPr>
              <w:rPr>
                <w:b/>
              </w:rPr>
            </w:pPr>
            <w:ins w:id="0" w:author="S, Ragu Raman" w:date="2017-09-25T14:01:00Z">
              <w:r w:rsidRPr="009C0A06">
                <w:rPr>
                  <w:b/>
                </w:rPr>
                <w:t>Bidirectional Forwarding Detection (BFD)</w:t>
              </w:r>
            </w:ins>
            <w:del w:id="1" w:author="S, Ragu Raman" w:date="2017-09-25T14:01:00Z">
              <w:r w:rsidR="00AC3D41" w:rsidDel="009C0A06">
                <w:rPr>
                  <w:b/>
                </w:rPr>
                <w:delText>Inband Network Telemetry</w:delText>
              </w:r>
            </w:del>
          </w:p>
        </w:tc>
      </w:tr>
      <w:tr w:rsidR="00AC3D41" w14:paraId="552BC69A" w14:textId="77777777" w:rsidTr="00AC3D41">
        <w:tc>
          <w:tcPr>
            <w:tcW w:w="1435" w:type="dxa"/>
          </w:tcPr>
          <w:p w14:paraId="57D4DF16" w14:textId="77777777" w:rsidR="00AC3D41" w:rsidRDefault="00AC3D41" w:rsidP="00AC3D41">
            <w:pPr>
              <w:rPr>
                <w:b/>
              </w:rPr>
            </w:pPr>
            <w:r>
              <w:rPr>
                <w:b/>
              </w:rPr>
              <w:t>Authors</w:t>
            </w:r>
          </w:p>
        </w:tc>
        <w:tc>
          <w:tcPr>
            <w:tcW w:w="7915" w:type="dxa"/>
          </w:tcPr>
          <w:p w14:paraId="1C7F27EF" w14:textId="2A2C293C" w:rsidR="00AC3D41" w:rsidRDefault="00AC3D41">
            <w:pPr>
              <w:rPr>
                <w:b/>
              </w:rPr>
            </w:pPr>
            <w:del w:id="2" w:author="S, Ragu Raman" w:date="2017-09-25T14:01:00Z">
              <w:r w:rsidDel="009C0A06">
                <w:rPr>
                  <w:b/>
                </w:rPr>
                <w:delText xml:space="preserve">Barefoot </w:delText>
              </w:r>
            </w:del>
            <w:ins w:id="3" w:author="S, Ragu Raman" w:date="2017-09-25T14:01:00Z">
              <w:r w:rsidR="009C0A06">
                <w:rPr>
                  <w:b/>
                </w:rPr>
                <w:t xml:space="preserve">DELL </w:t>
              </w:r>
            </w:ins>
            <w:del w:id="4" w:author="S, Ragu Raman" w:date="2017-09-25T14:01:00Z">
              <w:r w:rsidDel="009C0A06">
                <w:rPr>
                  <w:b/>
                </w:rPr>
                <w:delText>Networks</w:delText>
              </w:r>
            </w:del>
            <w:ins w:id="5" w:author="S, Ragu Raman" w:date="2017-09-25T14:01:00Z">
              <w:r w:rsidR="009C0A06">
                <w:rPr>
                  <w:b/>
                </w:rPr>
                <w:t>Networking</w:t>
              </w:r>
            </w:ins>
          </w:p>
        </w:tc>
      </w:tr>
      <w:tr w:rsidR="00AC3D41" w14:paraId="3B283F2A" w14:textId="77777777" w:rsidTr="00AC3D41">
        <w:tc>
          <w:tcPr>
            <w:tcW w:w="1435" w:type="dxa"/>
          </w:tcPr>
          <w:p w14:paraId="0B6EE66D" w14:textId="77777777" w:rsidR="00AC3D41" w:rsidRDefault="00AC3D41" w:rsidP="00AC3D41">
            <w:pPr>
              <w:rPr>
                <w:b/>
              </w:rPr>
            </w:pPr>
            <w:r>
              <w:rPr>
                <w:b/>
              </w:rPr>
              <w:t>Status</w:t>
            </w:r>
          </w:p>
        </w:tc>
        <w:tc>
          <w:tcPr>
            <w:tcW w:w="7915" w:type="dxa"/>
          </w:tcPr>
          <w:p w14:paraId="388AAD54" w14:textId="77777777" w:rsidR="00AC3D41" w:rsidRDefault="00AC3D41" w:rsidP="00AC3D41">
            <w:pPr>
              <w:rPr>
                <w:b/>
              </w:rPr>
            </w:pPr>
            <w:r>
              <w:rPr>
                <w:b/>
              </w:rPr>
              <w:t>In Review</w:t>
            </w:r>
          </w:p>
        </w:tc>
      </w:tr>
      <w:tr w:rsidR="00AC3D41" w14:paraId="70BC26CC" w14:textId="77777777" w:rsidTr="00AC3D41">
        <w:tc>
          <w:tcPr>
            <w:tcW w:w="1435" w:type="dxa"/>
          </w:tcPr>
          <w:p w14:paraId="120C0B52" w14:textId="77777777" w:rsidR="00AC3D41" w:rsidRDefault="00AC3D41" w:rsidP="00AC3D41">
            <w:pPr>
              <w:rPr>
                <w:b/>
              </w:rPr>
            </w:pPr>
            <w:r>
              <w:rPr>
                <w:b/>
              </w:rPr>
              <w:t>Type</w:t>
            </w:r>
          </w:p>
        </w:tc>
        <w:tc>
          <w:tcPr>
            <w:tcW w:w="7915" w:type="dxa"/>
          </w:tcPr>
          <w:p w14:paraId="731B1331" w14:textId="77777777" w:rsidR="00AC3D41" w:rsidRDefault="00AC3D41" w:rsidP="00AC3D41">
            <w:pPr>
              <w:rPr>
                <w:b/>
              </w:rPr>
            </w:pPr>
            <w:r>
              <w:rPr>
                <w:b/>
              </w:rPr>
              <w:t>Standards Track</w:t>
            </w:r>
          </w:p>
        </w:tc>
      </w:tr>
      <w:tr w:rsidR="00AC3D41" w14:paraId="6B9FED12" w14:textId="77777777" w:rsidTr="00AC3D41">
        <w:tc>
          <w:tcPr>
            <w:tcW w:w="1435" w:type="dxa"/>
          </w:tcPr>
          <w:p w14:paraId="7D2964CE" w14:textId="77777777" w:rsidR="00AC3D41" w:rsidRDefault="00AC3D41" w:rsidP="00AC3D41">
            <w:pPr>
              <w:rPr>
                <w:b/>
              </w:rPr>
            </w:pPr>
            <w:r>
              <w:rPr>
                <w:b/>
              </w:rPr>
              <w:t>Created</w:t>
            </w:r>
          </w:p>
        </w:tc>
        <w:tc>
          <w:tcPr>
            <w:tcW w:w="7915" w:type="dxa"/>
          </w:tcPr>
          <w:p w14:paraId="380D270D" w14:textId="3F3CD4FD" w:rsidR="00AC3D41" w:rsidRDefault="009C0A06" w:rsidP="00AC3D41">
            <w:pPr>
              <w:rPr>
                <w:b/>
              </w:rPr>
            </w:pPr>
            <w:ins w:id="6" w:author="S, Ragu Raman" w:date="2017-09-25T14:02:00Z">
              <w:r>
                <w:rPr>
                  <w:b/>
                </w:rPr>
                <w:t>09/25/2017</w:t>
              </w:r>
            </w:ins>
            <w:del w:id="7" w:author="S, Ragu Raman" w:date="2017-09-25T14:02:00Z">
              <w:r w:rsidR="002947F4" w:rsidDel="009C0A06">
                <w:rPr>
                  <w:b/>
                </w:rPr>
                <w:delText>01/18/2016</w:delText>
              </w:r>
            </w:del>
          </w:p>
        </w:tc>
      </w:tr>
      <w:tr w:rsidR="00AC3D41" w14:paraId="67AF74D7" w14:textId="77777777" w:rsidTr="00AC3D41">
        <w:tc>
          <w:tcPr>
            <w:tcW w:w="1435" w:type="dxa"/>
          </w:tcPr>
          <w:p w14:paraId="7156B316" w14:textId="77777777" w:rsidR="00AC3D41" w:rsidRDefault="00AC3D41" w:rsidP="00AC3D41">
            <w:pPr>
              <w:rPr>
                <w:b/>
              </w:rPr>
            </w:pPr>
            <w:r>
              <w:rPr>
                <w:b/>
              </w:rPr>
              <w:t>SAI-Version</w:t>
            </w:r>
          </w:p>
        </w:tc>
        <w:tc>
          <w:tcPr>
            <w:tcW w:w="7915" w:type="dxa"/>
          </w:tcPr>
          <w:p w14:paraId="26215465" w14:textId="269E85E9" w:rsidR="00AC3D41" w:rsidRDefault="00D005BB" w:rsidP="00AC3D41">
            <w:pPr>
              <w:rPr>
                <w:b/>
              </w:rPr>
            </w:pPr>
            <w:r>
              <w:rPr>
                <w:b/>
              </w:rPr>
              <w:t>V0.2</w:t>
            </w:r>
            <w:del w:id="8" w:author="S, Ragu Raman" w:date="2017-09-25T14:02:00Z">
              <w:r w:rsidR="00AC3D41" w:rsidDel="009C0A06">
                <w:rPr>
                  <w:b/>
                </w:rPr>
                <w:delText>9.2</w:delText>
              </w:r>
            </w:del>
          </w:p>
        </w:tc>
      </w:tr>
    </w:tbl>
    <w:p w14:paraId="7A4E8AB2" w14:textId="77777777" w:rsidR="00AC3D41" w:rsidRDefault="00AC3D41">
      <w:pPr>
        <w:rPr>
          <w:sz w:val="36"/>
          <w:szCs w:val="40"/>
        </w:rPr>
      </w:pPr>
    </w:p>
    <w:p w14:paraId="299A6E6F" w14:textId="77777777" w:rsidR="002947F4" w:rsidRDefault="002947F4">
      <w:pPr>
        <w:rPr>
          <w:rFonts w:asciiTheme="majorHAnsi" w:eastAsiaTheme="majorEastAsia" w:hAnsiTheme="majorHAnsi" w:cstheme="majorBidi"/>
          <w:color w:val="345A8A" w:themeColor="accent1" w:themeShade="B5"/>
          <w:sz w:val="36"/>
          <w:szCs w:val="40"/>
        </w:rPr>
      </w:pPr>
      <w:r>
        <w:rPr>
          <w:sz w:val="36"/>
          <w:szCs w:val="40"/>
        </w:rPr>
        <w:br w:type="page"/>
      </w:r>
    </w:p>
    <w:p w14:paraId="04C46364" w14:textId="77777777" w:rsidR="009E2C2B" w:rsidRDefault="002947F4">
      <w:pPr>
        <w:pStyle w:val="TOC1"/>
        <w:tabs>
          <w:tab w:val="left" w:pos="480"/>
          <w:tab w:val="right" w:leader="dot" w:pos="8630"/>
        </w:tabs>
        <w:rPr>
          <w:rFonts w:asciiTheme="minorHAnsi" w:hAnsiTheme="minorHAnsi"/>
          <w:noProof/>
          <w:sz w:val="22"/>
          <w:szCs w:val="22"/>
        </w:rPr>
      </w:pPr>
      <w:r>
        <w:rPr>
          <w:sz w:val="36"/>
          <w:szCs w:val="40"/>
        </w:rPr>
        <w:lastRenderedPageBreak/>
        <w:fldChar w:fldCharType="begin"/>
      </w:r>
      <w:r>
        <w:rPr>
          <w:sz w:val="36"/>
          <w:szCs w:val="40"/>
        </w:rPr>
        <w:instrText xml:space="preserve"> TOC \o "1-3" </w:instrText>
      </w:r>
      <w:r>
        <w:rPr>
          <w:sz w:val="36"/>
          <w:szCs w:val="40"/>
        </w:rPr>
        <w:fldChar w:fldCharType="separate"/>
      </w:r>
      <w:bookmarkStart w:id="9" w:name="_GoBack"/>
      <w:bookmarkEnd w:id="9"/>
      <w:r w:rsidR="009E2C2B">
        <w:rPr>
          <w:noProof/>
        </w:rPr>
        <w:t>1</w:t>
      </w:r>
      <w:r w:rsidR="009E2C2B">
        <w:rPr>
          <w:rFonts w:asciiTheme="minorHAnsi" w:hAnsiTheme="minorHAnsi"/>
          <w:noProof/>
          <w:sz w:val="22"/>
          <w:szCs w:val="22"/>
        </w:rPr>
        <w:tab/>
      </w:r>
      <w:r w:rsidR="009E2C2B">
        <w:rPr>
          <w:noProof/>
        </w:rPr>
        <w:t>Overview</w:t>
      </w:r>
      <w:r w:rsidR="009E2C2B">
        <w:rPr>
          <w:noProof/>
        </w:rPr>
        <w:tab/>
      </w:r>
      <w:r w:rsidR="009E2C2B">
        <w:rPr>
          <w:noProof/>
        </w:rPr>
        <w:fldChar w:fldCharType="begin"/>
      </w:r>
      <w:r w:rsidR="009E2C2B">
        <w:rPr>
          <w:noProof/>
        </w:rPr>
        <w:instrText xml:space="preserve"> PAGEREF _Toc499814771 \h </w:instrText>
      </w:r>
      <w:r w:rsidR="009E2C2B">
        <w:rPr>
          <w:noProof/>
        </w:rPr>
      </w:r>
      <w:r w:rsidR="009E2C2B">
        <w:rPr>
          <w:noProof/>
        </w:rPr>
        <w:fldChar w:fldCharType="separate"/>
      </w:r>
      <w:r w:rsidR="009E2C2B">
        <w:rPr>
          <w:noProof/>
        </w:rPr>
        <w:t>3</w:t>
      </w:r>
      <w:r w:rsidR="009E2C2B">
        <w:rPr>
          <w:noProof/>
        </w:rPr>
        <w:fldChar w:fldCharType="end"/>
      </w:r>
    </w:p>
    <w:p w14:paraId="7D25A7C6" w14:textId="77777777" w:rsidR="009E2C2B" w:rsidRDefault="009E2C2B">
      <w:pPr>
        <w:pStyle w:val="TOC2"/>
        <w:tabs>
          <w:tab w:val="left" w:pos="960"/>
          <w:tab w:val="right" w:leader="dot" w:pos="8630"/>
        </w:tabs>
        <w:rPr>
          <w:rFonts w:asciiTheme="minorHAnsi" w:hAnsiTheme="minorHAnsi"/>
          <w:noProof/>
          <w:sz w:val="22"/>
          <w:szCs w:val="22"/>
        </w:rPr>
      </w:pPr>
      <w:r>
        <w:rPr>
          <w:noProof/>
        </w:rPr>
        <w:t>1.1</w:t>
      </w:r>
      <w:r>
        <w:rPr>
          <w:rFonts w:asciiTheme="minorHAnsi" w:hAnsiTheme="minorHAnsi"/>
          <w:noProof/>
          <w:sz w:val="22"/>
          <w:szCs w:val="22"/>
        </w:rPr>
        <w:tab/>
      </w:r>
      <w:r>
        <w:rPr>
          <w:noProof/>
        </w:rPr>
        <w:t>Protocol overview and Session establishment</w:t>
      </w:r>
      <w:r>
        <w:rPr>
          <w:noProof/>
        </w:rPr>
        <w:tab/>
      </w:r>
      <w:r>
        <w:rPr>
          <w:noProof/>
        </w:rPr>
        <w:fldChar w:fldCharType="begin"/>
      </w:r>
      <w:r>
        <w:rPr>
          <w:noProof/>
        </w:rPr>
        <w:instrText xml:space="preserve"> PAGEREF _Toc499814772 \h </w:instrText>
      </w:r>
      <w:r>
        <w:rPr>
          <w:noProof/>
        </w:rPr>
      </w:r>
      <w:r>
        <w:rPr>
          <w:noProof/>
        </w:rPr>
        <w:fldChar w:fldCharType="separate"/>
      </w:r>
      <w:r>
        <w:rPr>
          <w:noProof/>
        </w:rPr>
        <w:t>3</w:t>
      </w:r>
      <w:r>
        <w:rPr>
          <w:noProof/>
        </w:rPr>
        <w:fldChar w:fldCharType="end"/>
      </w:r>
    </w:p>
    <w:p w14:paraId="28A25CD4" w14:textId="77777777" w:rsidR="009E2C2B" w:rsidRDefault="009E2C2B">
      <w:pPr>
        <w:pStyle w:val="TOC2"/>
        <w:tabs>
          <w:tab w:val="left" w:pos="960"/>
          <w:tab w:val="right" w:leader="dot" w:pos="8630"/>
        </w:tabs>
        <w:rPr>
          <w:rFonts w:asciiTheme="minorHAnsi" w:hAnsiTheme="minorHAnsi"/>
          <w:noProof/>
          <w:sz w:val="22"/>
          <w:szCs w:val="22"/>
        </w:rPr>
      </w:pPr>
      <w:r>
        <w:rPr>
          <w:noProof/>
        </w:rPr>
        <w:t>1.2</w:t>
      </w:r>
      <w:r>
        <w:rPr>
          <w:rFonts w:asciiTheme="minorHAnsi" w:hAnsiTheme="minorHAnsi"/>
          <w:noProof/>
          <w:sz w:val="22"/>
          <w:szCs w:val="22"/>
        </w:rPr>
        <w:tab/>
      </w:r>
      <w:r>
        <w:rPr>
          <w:noProof/>
        </w:rPr>
        <w:t>BFD Session modes</w:t>
      </w:r>
      <w:r>
        <w:rPr>
          <w:noProof/>
        </w:rPr>
        <w:tab/>
      </w:r>
      <w:r>
        <w:rPr>
          <w:noProof/>
        </w:rPr>
        <w:fldChar w:fldCharType="begin"/>
      </w:r>
      <w:r>
        <w:rPr>
          <w:noProof/>
        </w:rPr>
        <w:instrText xml:space="preserve"> PAGEREF _Toc499814773 \h </w:instrText>
      </w:r>
      <w:r>
        <w:rPr>
          <w:noProof/>
        </w:rPr>
      </w:r>
      <w:r>
        <w:rPr>
          <w:noProof/>
        </w:rPr>
        <w:fldChar w:fldCharType="separate"/>
      </w:r>
      <w:r>
        <w:rPr>
          <w:noProof/>
        </w:rPr>
        <w:t>4</w:t>
      </w:r>
      <w:r>
        <w:rPr>
          <w:noProof/>
        </w:rPr>
        <w:fldChar w:fldCharType="end"/>
      </w:r>
    </w:p>
    <w:p w14:paraId="77CFFB44" w14:textId="77777777" w:rsidR="009E2C2B" w:rsidRDefault="009E2C2B">
      <w:pPr>
        <w:pStyle w:val="TOC2"/>
        <w:tabs>
          <w:tab w:val="left" w:pos="960"/>
          <w:tab w:val="right" w:leader="dot" w:pos="8630"/>
        </w:tabs>
        <w:rPr>
          <w:rFonts w:asciiTheme="minorHAnsi" w:hAnsiTheme="minorHAnsi"/>
          <w:noProof/>
          <w:sz w:val="22"/>
          <w:szCs w:val="22"/>
        </w:rPr>
      </w:pPr>
      <w:r>
        <w:rPr>
          <w:noProof/>
        </w:rPr>
        <w:t>1.3</w:t>
      </w:r>
      <w:r>
        <w:rPr>
          <w:rFonts w:asciiTheme="minorHAnsi" w:hAnsiTheme="minorHAnsi"/>
          <w:noProof/>
          <w:sz w:val="22"/>
          <w:szCs w:val="22"/>
        </w:rPr>
        <w:tab/>
      </w:r>
      <w:r>
        <w:rPr>
          <w:noProof/>
        </w:rPr>
        <w:t>Poll Sequence</w:t>
      </w:r>
      <w:r>
        <w:rPr>
          <w:noProof/>
        </w:rPr>
        <w:tab/>
      </w:r>
      <w:r>
        <w:rPr>
          <w:noProof/>
        </w:rPr>
        <w:fldChar w:fldCharType="begin"/>
      </w:r>
      <w:r>
        <w:rPr>
          <w:noProof/>
        </w:rPr>
        <w:instrText xml:space="preserve"> PAGEREF _Toc499814774 \h </w:instrText>
      </w:r>
      <w:r>
        <w:rPr>
          <w:noProof/>
        </w:rPr>
      </w:r>
      <w:r>
        <w:rPr>
          <w:noProof/>
        </w:rPr>
        <w:fldChar w:fldCharType="separate"/>
      </w:r>
      <w:r>
        <w:rPr>
          <w:noProof/>
        </w:rPr>
        <w:t>4</w:t>
      </w:r>
      <w:r>
        <w:rPr>
          <w:noProof/>
        </w:rPr>
        <w:fldChar w:fldCharType="end"/>
      </w:r>
    </w:p>
    <w:p w14:paraId="00E76022" w14:textId="77777777" w:rsidR="009E2C2B" w:rsidRDefault="009E2C2B">
      <w:pPr>
        <w:pStyle w:val="TOC2"/>
        <w:tabs>
          <w:tab w:val="left" w:pos="960"/>
          <w:tab w:val="right" w:leader="dot" w:pos="8630"/>
        </w:tabs>
        <w:rPr>
          <w:rFonts w:asciiTheme="minorHAnsi" w:hAnsiTheme="minorHAnsi"/>
          <w:noProof/>
          <w:sz w:val="22"/>
          <w:szCs w:val="22"/>
        </w:rPr>
      </w:pPr>
      <w:r>
        <w:rPr>
          <w:noProof/>
        </w:rPr>
        <w:t>1.4</w:t>
      </w:r>
      <w:r>
        <w:rPr>
          <w:rFonts w:asciiTheme="minorHAnsi" w:hAnsiTheme="minorHAnsi"/>
          <w:noProof/>
          <w:sz w:val="22"/>
          <w:szCs w:val="22"/>
        </w:rPr>
        <w:tab/>
      </w:r>
      <w:r>
        <w:rPr>
          <w:noProof/>
        </w:rPr>
        <w:t>Demand Sequence</w:t>
      </w:r>
      <w:r>
        <w:rPr>
          <w:noProof/>
        </w:rPr>
        <w:tab/>
      </w:r>
      <w:r>
        <w:rPr>
          <w:noProof/>
        </w:rPr>
        <w:fldChar w:fldCharType="begin"/>
      </w:r>
      <w:r>
        <w:rPr>
          <w:noProof/>
        </w:rPr>
        <w:instrText xml:space="preserve"> PAGEREF _Toc499814775 \h </w:instrText>
      </w:r>
      <w:r>
        <w:rPr>
          <w:noProof/>
        </w:rPr>
      </w:r>
      <w:r>
        <w:rPr>
          <w:noProof/>
        </w:rPr>
        <w:fldChar w:fldCharType="separate"/>
      </w:r>
      <w:r>
        <w:rPr>
          <w:noProof/>
        </w:rPr>
        <w:t>4</w:t>
      </w:r>
      <w:r>
        <w:rPr>
          <w:noProof/>
        </w:rPr>
        <w:fldChar w:fldCharType="end"/>
      </w:r>
    </w:p>
    <w:p w14:paraId="475FB8B7" w14:textId="77777777" w:rsidR="009E2C2B" w:rsidRDefault="009E2C2B">
      <w:pPr>
        <w:pStyle w:val="TOC2"/>
        <w:tabs>
          <w:tab w:val="left" w:pos="960"/>
          <w:tab w:val="right" w:leader="dot" w:pos="8630"/>
        </w:tabs>
        <w:rPr>
          <w:rFonts w:asciiTheme="minorHAnsi" w:hAnsiTheme="minorHAnsi"/>
          <w:noProof/>
          <w:sz w:val="22"/>
          <w:szCs w:val="22"/>
        </w:rPr>
      </w:pPr>
      <w:r>
        <w:rPr>
          <w:noProof/>
        </w:rPr>
        <w:t>1.5</w:t>
      </w:r>
      <w:r>
        <w:rPr>
          <w:rFonts w:asciiTheme="minorHAnsi" w:hAnsiTheme="minorHAnsi"/>
          <w:noProof/>
          <w:sz w:val="22"/>
          <w:szCs w:val="22"/>
        </w:rPr>
        <w:tab/>
      </w:r>
      <w:r>
        <w:rPr>
          <w:noProof/>
        </w:rPr>
        <w:t>BFD state machine</w:t>
      </w:r>
      <w:r>
        <w:rPr>
          <w:noProof/>
        </w:rPr>
        <w:tab/>
      </w:r>
      <w:r>
        <w:rPr>
          <w:noProof/>
        </w:rPr>
        <w:fldChar w:fldCharType="begin"/>
      </w:r>
      <w:r>
        <w:rPr>
          <w:noProof/>
        </w:rPr>
        <w:instrText xml:space="preserve"> PAGEREF _Toc499814776 \h </w:instrText>
      </w:r>
      <w:r>
        <w:rPr>
          <w:noProof/>
        </w:rPr>
      </w:r>
      <w:r>
        <w:rPr>
          <w:noProof/>
        </w:rPr>
        <w:fldChar w:fldCharType="separate"/>
      </w:r>
      <w:r>
        <w:rPr>
          <w:noProof/>
        </w:rPr>
        <w:t>4</w:t>
      </w:r>
      <w:r>
        <w:rPr>
          <w:noProof/>
        </w:rPr>
        <w:fldChar w:fldCharType="end"/>
      </w:r>
    </w:p>
    <w:p w14:paraId="3E3E1F72" w14:textId="77777777" w:rsidR="009E2C2B" w:rsidRDefault="009E2C2B">
      <w:pPr>
        <w:pStyle w:val="TOC2"/>
        <w:tabs>
          <w:tab w:val="left" w:pos="960"/>
          <w:tab w:val="right" w:leader="dot" w:pos="8630"/>
        </w:tabs>
        <w:rPr>
          <w:rFonts w:asciiTheme="minorHAnsi" w:hAnsiTheme="minorHAnsi"/>
          <w:noProof/>
          <w:sz w:val="22"/>
          <w:szCs w:val="22"/>
        </w:rPr>
      </w:pPr>
      <w:r>
        <w:rPr>
          <w:noProof/>
        </w:rPr>
        <w:t>1.6</w:t>
      </w:r>
      <w:r>
        <w:rPr>
          <w:rFonts w:asciiTheme="minorHAnsi" w:hAnsiTheme="minorHAnsi"/>
          <w:noProof/>
          <w:sz w:val="22"/>
          <w:szCs w:val="22"/>
        </w:rPr>
        <w:tab/>
      </w:r>
      <w:r>
        <w:rPr>
          <w:noProof/>
        </w:rPr>
        <w:t>BFD HW Offload</w:t>
      </w:r>
      <w:r>
        <w:rPr>
          <w:noProof/>
        </w:rPr>
        <w:tab/>
      </w:r>
      <w:r>
        <w:rPr>
          <w:noProof/>
        </w:rPr>
        <w:fldChar w:fldCharType="begin"/>
      </w:r>
      <w:r>
        <w:rPr>
          <w:noProof/>
        </w:rPr>
        <w:instrText xml:space="preserve"> PAGEREF _Toc499814777 \h </w:instrText>
      </w:r>
      <w:r>
        <w:rPr>
          <w:noProof/>
        </w:rPr>
      </w:r>
      <w:r>
        <w:rPr>
          <w:noProof/>
        </w:rPr>
        <w:fldChar w:fldCharType="separate"/>
      </w:r>
      <w:r>
        <w:rPr>
          <w:noProof/>
        </w:rPr>
        <w:t>5</w:t>
      </w:r>
      <w:r>
        <w:rPr>
          <w:noProof/>
        </w:rPr>
        <w:fldChar w:fldCharType="end"/>
      </w:r>
    </w:p>
    <w:p w14:paraId="70492AFB" w14:textId="77777777" w:rsidR="009E2C2B" w:rsidRDefault="009E2C2B">
      <w:pPr>
        <w:pStyle w:val="TOC1"/>
        <w:tabs>
          <w:tab w:val="left" w:pos="480"/>
          <w:tab w:val="right" w:leader="dot" w:pos="8630"/>
        </w:tabs>
        <w:rPr>
          <w:rFonts w:asciiTheme="minorHAnsi" w:hAnsiTheme="minorHAnsi"/>
          <w:noProof/>
          <w:sz w:val="22"/>
          <w:szCs w:val="22"/>
        </w:rPr>
      </w:pPr>
      <w:r>
        <w:rPr>
          <w:noProof/>
        </w:rPr>
        <w:t>2</w:t>
      </w:r>
      <w:r>
        <w:rPr>
          <w:rFonts w:asciiTheme="minorHAnsi" w:hAnsiTheme="minorHAnsi"/>
          <w:noProof/>
          <w:sz w:val="22"/>
          <w:szCs w:val="22"/>
        </w:rPr>
        <w:tab/>
      </w:r>
      <w:r>
        <w:rPr>
          <w:noProof/>
        </w:rPr>
        <w:t>Specification</w:t>
      </w:r>
      <w:r>
        <w:rPr>
          <w:noProof/>
        </w:rPr>
        <w:tab/>
      </w:r>
      <w:r>
        <w:rPr>
          <w:noProof/>
        </w:rPr>
        <w:fldChar w:fldCharType="begin"/>
      </w:r>
      <w:r>
        <w:rPr>
          <w:noProof/>
        </w:rPr>
        <w:instrText xml:space="preserve"> PAGEREF _Toc499814778 \h </w:instrText>
      </w:r>
      <w:r>
        <w:rPr>
          <w:noProof/>
        </w:rPr>
      </w:r>
      <w:r>
        <w:rPr>
          <w:noProof/>
        </w:rPr>
        <w:fldChar w:fldCharType="separate"/>
      </w:r>
      <w:r>
        <w:rPr>
          <w:noProof/>
        </w:rPr>
        <w:t>5</w:t>
      </w:r>
      <w:r>
        <w:rPr>
          <w:noProof/>
        </w:rPr>
        <w:fldChar w:fldCharType="end"/>
      </w:r>
    </w:p>
    <w:p w14:paraId="4202E5D4" w14:textId="77777777" w:rsidR="009E2C2B" w:rsidRDefault="009E2C2B">
      <w:pPr>
        <w:pStyle w:val="TOC2"/>
        <w:tabs>
          <w:tab w:val="left" w:pos="960"/>
          <w:tab w:val="right" w:leader="dot" w:pos="8630"/>
        </w:tabs>
        <w:rPr>
          <w:rFonts w:asciiTheme="minorHAnsi" w:hAnsiTheme="minorHAnsi"/>
          <w:noProof/>
          <w:sz w:val="22"/>
          <w:szCs w:val="22"/>
        </w:rPr>
      </w:pPr>
      <w:r>
        <w:rPr>
          <w:noProof/>
        </w:rPr>
        <w:t>2.1</w:t>
      </w:r>
      <w:r>
        <w:rPr>
          <w:rFonts w:asciiTheme="minorHAnsi" w:hAnsiTheme="minorHAnsi"/>
          <w:noProof/>
          <w:sz w:val="22"/>
          <w:szCs w:val="22"/>
        </w:rPr>
        <w:tab/>
      </w:r>
      <w:r>
        <w:rPr>
          <w:noProof/>
        </w:rPr>
        <w:t>saibfd.h (new file)</w:t>
      </w:r>
      <w:r>
        <w:rPr>
          <w:noProof/>
        </w:rPr>
        <w:tab/>
      </w:r>
      <w:r>
        <w:rPr>
          <w:noProof/>
        </w:rPr>
        <w:fldChar w:fldCharType="begin"/>
      </w:r>
      <w:r>
        <w:rPr>
          <w:noProof/>
        </w:rPr>
        <w:instrText xml:space="preserve"> PAGEREF _Toc499814779 \h </w:instrText>
      </w:r>
      <w:r>
        <w:rPr>
          <w:noProof/>
        </w:rPr>
      </w:r>
      <w:r>
        <w:rPr>
          <w:noProof/>
        </w:rPr>
        <w:fldChar w:fldCharType="separate"/>
      </w:r>
      <w:r>
        <w:rPr>
          <w:noProof/>
        </w:rPr>
        <w:t>5</w:t>
      </w:r>
      <w:r>
        <w:rPr>
          <w:noProof/>
        </w:rPr>
        <w:fldChar w:fldCharType="end"/>
      </w:r>
    </w:p>
    <w:p w14:paraId="0437DF98" w14:textId="77777777" w:rsidR="009E2C2B" w:rsidRDefault="009E2C2B">
      <w:pPr>
        <w:pStyle w:val="TOC2"/>
        <w:tabs>
          <w:tab w:val="left" w:pos="960"/>
          <w:tab w:val="right" w:leader="dot" w:pos="8630"/>
        </w:tabs>
        <w:rPr>
          <w:rFonts w:asciiTheme="minorHAnsi" w:hAnsiTheme="minorHAnsi"/>
          <w:noProof/>
          <w:sz w:val="22"/>
          <w:szCs w:val="22"/>
        </w:rPr>
      </w:pPr>
      <w:r>
        <w:rPr>
          <w:noProof/>
        </w:rPr>
        <w:t>2.2</w:t>
      </w:r>
      <w:r>
        <w:rPr>
          <w:rFonts w:asciiTheme="minorHAnsi" w:hAnsiTheme="minorHAnsi"/>
          <w:noProof/>
          <w:sz w:val="22"/>
          <w:szCs w:val="22"/>
        </w:rPr>
        <w:tab/>
      </w:r>
      <w:r>
        <w:rPr>
          <w:noProof/>
        </w:rPr>
        <w:t>Changes to saiswitch.h</w:t>
      </w:r>
      <w:r>
        <w:rPr>
          <w:noProof/>
        </w:rPr>
        <w:tab/>
      </w:r>
      <w:r>
        <w:rPr>
          <w:noProof/>
        </w:rPr>
        <w:fldChar w:fldCharType="begin"/>
      </w:r>
      <w:r>
        <w:rPr>
          <w:noProof/>
        </w:rPr>
        <w:instrText xml:space="preserve"> PAGEREF _Toc499814780 \h </w:instrText>
      </w:r>
      <w:r>
        <w:rPr>
          <w:noProof/>
        </w:rPr>
      </w:r>
      <w:r>
        <w:rPr>
          <w:noProof/>
        </w:rPr>
        <w:fldChar w:fldCharType="separate"/>
      </w:r>
      <w:r>
        <w:rPr>
          <w:noProof/>
        </w:rPr>
        <w:t>15</w:t>
      </w:r>
      <w:r>
        <w:rPr>
          <w:noProof/>
        </w:rPr>
        <w:fldChar w:fldCharType="end"/>
      </w:r>
    </w:p>
    <w:p w14:paraId="6E897B12" w14:textId="77777777" w:rsidR="009E2C2B" w:rsidRDefault="009E2C2B">
      <w:pPr>
        <w:pStyle w:val="TOC2"/>
        <w:tabs>
          <w:tab w:val="left" w:pos="960"/>
          <w:tab w:val="right" w:leader="dot" w:pos="8630"/>
        </w:tabs>
        <w:rPr>
          <w:rFonts w:asciiTheme="minorHAnsi" w:hAnsiTheme="minorHAnsi"/>
          <w:noProof/>
          <w:sz w:val="22"/>
          <w:szCs w:val="22"/>
        </w:rPr>
      </w:pPr>
      <w:r>
        <w:rPr>
          <w:noProof/>
        </w:rPr>
        <w:t>2.3</w:t>
      </w:r>
      <w:r>
        <w:rPr>
          <w:rFonts w:asciiTheme="minorHAnsi" w:hAnsiTheme="minorHAnsi"/>
          <w:noProof/>
          <w:sz w:val="22"/>
          <w:szCs w:val="22"/>
        </w:rPr>
        <w:tab/>
      </w:r>
      <w:r>
        <w:rPr>
          <w:noProof/>
        </w:rPr>
        <w:t>Changes to saitypes.h</w:t>
      </w:r>
      <w:r>
        <w:rPr>
          <w:noProof/>
        </w:rPr>
        <w:tab/>
      </w:r>
      <w:r>
        <w:rPr>
          <w:noProof/>
        </w:rPr>
        <w:fldChar w:fldCharType="begin"/>
      </w:r>
      <w:r>
        <w:rPr>
          <w:noProof/>
        </w:rPr>
        <w:instrText xml:space="preserve"> PAGEREF _Toc499814781 \h </w:instrText>
      </w:r>
      <w:r>
        <w:rPr>
          <w:noProof/>
        </w:rPr>
      </w:r>
      <w:r>
        <w:rPr>
          <w:noProof/>
        </w:rPr>
        <w:fldChar w:fldCharType="separate"/>
      </w:r>
      <w:r>
        <w:rPr>
          <w:noProof/>
        </w:rPr>
        <w:t>16</w:t>
      </w:r>
      <w:r>
        <w:rPr>
          <w:noProof/>
        </w:rPr>
        <w:fldChar w:fldCharType="end"/>
      </w:r>
    </w:p>
    <w:p w14:paraId="2B434BDD" w14:textId="77777777" w:rsidR="009E2C2B" w:rsidRDefault="009E2C2B">
      <w:pPr>
        <w:pStyle w:val="TOC1"/>
        <w:tabs>
          <w:tab w:val="right" w:leader="dot" w:pos="8630"/>
        </w:tabs>
        <w:rPr>
          <w:rFonts w:asciiTheme="minorHAnsi" w:hAnsiTheme="minorHAnsi"/>
          <w:noProof/>
          <w:sz w:val="22"/>
          <w:szCs w:val="22"/>
        </w:rPr>
      </w:pPr>
      <w:r>
        <w:rPr>
          <w:noProof/>
        </w:rPr>
        <w:t>Examples</w:t>
      </w:r>
      <w:r>
        <w:rPr>
          <w:noProof/>
        </w:rPr>
        <w:tab/>
      </w:r>
      <w:r>
        <w:rPr>
          <w:noProof/>
        </w:rPr>
        <w:fldChar w:fldCharType="begin"/>
      </w:r>
      <w:r>
        <w:rPr>
          <w:noProof/>
        </w:rPr>
        <w:instrText xml:space="preserve"> PAGEREF _Toc499814782 \h </w:instrText>
      </w:r>
      <w:r>
        <w:rPr>
          <w:noProof/>
        </w:rPr>
      </w:r>
      <w:r>
        <w:rPr>
          <w:noProof/>
        </w:rPr>
        <w:fldChar w:fldCharType="separate"/>
      </w:r>
      <w:r>
        <w:rPr>
          <w:noProof/>
        </w:rPr>
        <w:t>16</w:t>
      </w:r>
      <w:r>
        <w:rPr>
          <w:noProof/>
        </w:rPr>
        <w:fldChar w:fldCharType="end"/>
      </w:r>
    </w:p>
    <w:p w14:paraId="4FC22D88" w14:textId="77777777" w:rsidR="009E2C2B" w:rsidRDefault="009E2C2B">
      <w:pPr>
        <w:pStyle w:val="TOC2"/>
        <w:tabs>
          <w:tab w:val="left" w:pos="960"/>
          <w:tab w:val="right" w:leader="dot" w:pos="8630"/>
        </w:tabs>
        <w:rPr>
          <w:rFonts w:asciiTheme="minorHAnsi" w:hAnsiTheme="minorHAnsi"/>
          <w:noProof/>
          <w:sz w:val="22"/>
          <w:szCs w:val="22"/>
        </w:rPr>
      </w:pPr>
      <w:r>
        <w:rPr>
          <w:noProof/>
        </w:rPr>
        <w:t>2.4</w:t>
      </w:r>
      <w:r>
        <w:rPr>
          <w:rFonts w:asciiTheme="minorHAnsi" w:hAnsiTheme="minorHAnsi"/>
          <w:noProof/>
          <w:sz w:val="22"/>
          <w:szCs w:val="22"/>
        </w:rPr>
        <w:tab/>
      </w:r>
      <w:r>
        <w:rPr>
          <w:noProof/>
        </w:rPr>
        <w:t>Create BFD Session</w:t>
      </w:r>
      <w:r>
        <w:rPr>
          <w:noProof/>
        </w:rPr>
        <w:tab/>
      </w:r>
      <w:r>
        <w:rPr>
          <w:noProof/>
        </w:rPr>
        <w:fldChar w:fldCharType="begin"/>
      </w:r>
      <w:r>
        <w:rPr>
          <w:noProof/>
        </w:rPr>
        <w:instrText xml:space="preserve"> PAGEREF _Toc499814783 \h </w:instrText>
      </w:r>
      <w:r>
        <w:rPr>
          <w:noProof/>
        </w:rPr>
      </w:r>
      <w:r>
        <w:rPr>
          <w:noProof/>
        </w:rPr>
        <w:fldChar w:fldCharType="separate"/>
      </w:r>
      <w:r>
        <w:rPr>
          <w:noProof/>
        </w:rPr>
        <w:t>16</w:t>
      </w:r>
      <w:r>
        <w:rPr>
          <w:noProof/>
        </w:rPr>
        <w:fldChar w:fldCharType="end"/>
      </w:r>
    </w:p>
    <w:p w14:paraId="6759A8D9" w14:textId="77777777" w:rsidR="009E2C2B" w:rsidRDefault="009E2C2B">
      <w:pPr>
        <w:pStyle w:val="TOC2"/>
        <w:tabs>
          <w:tab w:val="left" w:pos="960"/>
          <w:tab w:val="right" w:leader="dot" w:pos="8630"/>
        </w:tabs>
        <w:rPr>
          <w:rFonts w:asciiTheme="minorHAnsi" w:hAnsiTheme="minorHAnsi"/>
          <w:noProof/>
          <w:sz w:val="22"/>
          <w:szCs w:val="22"/>
        </w:rPr>
      </w:pPr>
      <w:r>
        <w:rPr>
          <w:noProof/>
        </w:rPr>
        <w:t>2.5</w:t>
      </w:r>
      <w:r>
        <w:rPr>
          <w:rFonts w:asciiTheme="minorHAnsi" w:hAnsiTheme="minorHAnsi"/>
          <w:noProof/>
          <w:sz w:val="22"/>
          <w:szCs w:val="22"/>
        </w:rPr>
        <w:tab/>
      </w:r>
      <w:r>
        <w:rPr>
          <w:noProof/>
        </w:rPr>
        <w:t>Remove BFD Session</w:t>
      </w:r>
      <w:r>
        <w:rPr>
          <w:noProof/>
        </w:rPr>
        <w:tab/>
      </w:r>
      <w:r>
        <w:rPr>
          <w:noProof/>
        </w:rPr>
        <w:fldChar w:fldCharType="begin"/>
      </w:r>
      <w:r>
        <w:rPr>
          <w:noProof/>
        </w:rPr>
        <w:instrText xml:space="preserve"> PAGEREF _Toc499814784 \h </w:instrText>
      </w:r>
      <w:r>
        <w:rPr>
          <w:noProof/>
        </w:rPr>
      </w:r>
      <w:r>
        <w:rPr>
          <w:noProof/>
        </w:rPr>
        <w:fldChar w:fldCharType="separate"/>
      </w:r>
      <w:r>
        <w:rPr>
          <w:noProof/>
        </w:rPr>
        <w:t>18</w:t>
      </w:r>
      <w:r>
        <w:rPr>
          <w:noProof/>
        </w:rPr>
        <w:fldChar w:fldCharType="end"/>
      </w:r>
    </w:p>
    <w:p w14:paraId="51AD9381" w14:textId="77777777" w:rsidR="002947F4" w:rsidRDefault="002947F4">
      <w:pPr>
        <w:rPr>
          <w:rFonts w:asciiTheme="majorHAnsi" w:eastAsiaTheme="majorEastAsia" w:hAnsiTheme="majorHAnsi" w:cstheme="majorBidi"/>
          <w:color w:val="345A8A" w:themeColor="accent1" w:themeShade="B5"/>
          <w:sz w:val="36"/>
          <w:szCs w:val="40"/>
        </w:rPr>
      </w:pPr>
      <w:r>
        <w:rPr>
          <w:sz w:val="36"/>
          <w:szCs w:val="40"/>
        </w:rPr>
        <w:fldChar w:fldCharType="end"/>
      </w:r>
      <w:r>
        <w:rPr>
          <w:sz w:val="36"/>
          <w:szCs w:val="40"/>
        </w:rPr>
        <w:br w:type="page"/>
      </w:r>
    </w:p>
    <w:p w14:paraId="23723985" w14:textId="77777777" w:rsidR="006E7377" w:rsidRPr="004E3CB6" w:rsidRDefault="006E7377" w:rsidP="00B05136">
      <w:pPr>
        <w:pStyle w:val="Heading1"/>
      </w:pPr>
      <w:bookmarkStart w:id="10" w:name="_Toc499814771"/>
      <w:r w:rsidRPr="004E3CB6">
        <w:lastRenderedPageBreak/>
        <w:t>Overview</w:t>
      </w:r>
      <w:bookmarkEnd w:id="10"/>
    </w:p>
    <w:p w14:paraId="70155F7B" w14:textId="77777777" w:rsidR="006E7377" w:rsidRDefault="006E7377" w:rsidP="006E7377"/>
    <w:p w14:paraId="6643D7FB" w14:textId="77777777" w:rsidR="009E1850" w:rsidRDefault="009E1850" w:rsidP="006E7377">
      <w:r>
        <w:t>Traditionally the L3 routing protocols such as OSPF, BGP etc., use the slow Hello mechanisms to detect the failures which are no more than a second. This detection time is too long for applications and in turn result in great deal of data loss.</w:t>
      </w:r>
    </w:p>
    <w:p w14:paraId="5EF1B132" w14:textId="77777777" w:rsidR="00225A3C" w:rsidRDefault="009E1850" w:rsidP="006E7377">
      <w:r>
        <w:t>Bidirectional Forwarding Detection (BFD)</w:t>
      </w:r>
      <w:r w:rsidR="00225A3C">
        <w:t xml:space="preserve"> provides low over-head, shorter detection time of failures in the path between two adjacent forwarding engines. </w:t>
      </w:r>
    </w:p>
    <w:p w14:paraId="05EB4FBF" w14:textId="77777777" w:rsidR="00225A3C" w:rsidRDefault="00225A3C" w:rsidP="006E7377"/>
    <w:p w14:paraId="592623EF" w14:textId="635AC466" w:rsidR="00225A3C" w:rsidRDefault="00225A3C" w:rsidP="00225A3C">
      <w:r w:rsidRPr="00225A3C">
        <w:t>The BFD state machine implements a three-way handshake, both when</w:t>
      </w:r>
      <w:r>
        <w:t xml:space="preserve"> </w:t>
      </w:r>
      <w:r w:rsidRPr="00225A3C">
        <w:t>establishing a BFD session and when tearing it down for any reason,</w:t>
      </w:r>
      <w:r>
        <w:t xml:space="preserve"> t</w:t>
      </w:r>
      <w:r w:rsidRPr="00225A3C">
        <w:t>o ensure that both systems are aware of the state change</w:t>
      </w:r>
      <w:r>
        <w:t>.</w:t>
      </w:r>
    </w:p>
    <w:p w14:paraId="25144FBC" w14:textId="77777777" w:rsidR="00225A3C" w:rsidRDefault="00225A3C" w:rsidP="00225A3C"/>
    <w:p w14:paraId="3E519CE7" w14:textId="6AE89E25" w:rsidR="00C44960" w:rsidRDefault="00225A3C" w:rsidP="006E7377">
      <w:r w:rsidRPr="00225A3C">
        <w:t xml:space="preserve">BFD can be abstracted as a simple service.  The service primitives provided by BFD are to create, destroy, and modify a session, given the destination address and other </w:t>
      </w:r>
      <w:r>
        <w:t>pa</w:t>
      </w:r>
      <w:r w:rsidRPr="00225A3C">
        <w:t>rameters.  BFD in return provides</w:t>
      </w:r>
      <w:r>
        <w:t xml:space="preserve"> </w:t>
      </w:r>
      <w:r w:rsidRPr="00225A3C">
        <w:t>a signal to its clients indicating when the BFD session goes up or down</w:t>
      </w:r>
      <w:r>
        <w:t>.</w:t>
      </w:r>
      <w:r w:rsidR="009E1850">
        <w:t xml:space="preserve"> </w:t>
      </w:r>
    </w:p>
    <w:p w14:paraId="4F1E6F74" w14:textId="77777777" w:rsidR="005554F7" w:rsidRDefault="005554F7" w:rsidP="006E7377"/>
    <w:p w14:paraId="5DA6A7C8" w14:textId="3FD12412" w:rsidR="005554F7" w:rsidRDefault="00110392" w:rsidP="00D664B9">
      <w:pPr>
        <w:pStyle w:val="Heading2"/>
      </w:pPr>
      <w:bookmarkStart w:id="11" w:name="_Toc499814772"/>
      <w:r>
        <w:t>Protocol overview and Session establishment</w:t>
      </w:r>
      <w:bookmarkEnd w:id="11"/>
    </w:p>
    <w:p w14:paraId="6822E5D3" w14:textId="77777777" w:rsidR="005554F7" w:rsidRDefault="005554F7" w:rsidP="006E7377"/>
    <w:p w14:paraId="77DB5DEE" w14:textId="24869E7D" w:rsidR="005554F7" w:rsidRDefault="00110392">
      <w:r>
        <w:t>BFD is a simple Hello protocol, similar to that most of the L3 routing protocols. BFD runs between a pair of system exch</w:t>
      </w:r>
      <w:r w:rsidR="002E46BC">
        <w:t>anging BFD packets periodically.</w:t>
      </w:r>
    </w:p>
    <w:p w14:paraId="5B7AE645" w14:textId="77777777" w:rsidR="002E46BC" w:rsidRDefault="002E46BC"/>
    <w:p w14:paraId="14E0BC23" w14:textId="34606174" w:rsidR="002E46BC" w:rsidRDefault="002E46BC">
      <w:r>
        <w:t>BFD control Packet</w:t>
      </w:r>
    </w:p>
    <w:p w14:paraId="5F59459D" w14:textId="77777777" w:rsidR="002E46BC" w:rsidRPr="002E46BC" w:rsidRDefault="002E46BC" w:rsidP="002E4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E46BC">
        <w:rPr>
          <w:rFonts w:ascii="Courier New" w:eastAsia="Times New Roman" w:hAnsi="Courier New" w:cs="Courier New"/>
          <w:color w:val="000000"/>
          <w:sz w:val="20"/>
          <w:szCs w:val="20"/>
        </w:rPr>
        <w:t xml:space="preserve">    0                   1                   2                   3</w:t>
      </w:r>
    </w:p>
    <w:p w14:paraId="7ED0711F" w14:textId="77777777" w:rsidR="002E46BC" w:rsidRPr="002E46BC" w:rsidRDefault="002E46BC" w:rsidP="002E4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E46BC">
        <w:rPr>
          <w:rFonts w:ascii="Courier New" w:eastAsia="Times New Roman" w:hAnsi="Courier New" w:cs="Courier New"/>
          <w:color w:val="000000"/>
          <w:sz w:val="20"/>
          <w:szCs w:val="20"/>
        </w:rPr>
        <w:t xml:space="preserve">    0 1 2 3 4 5 6 7 8 9 0 1 2 3 4 5 6 7 8 9 0 1 2 3 4 5 6 7 8 9 0 1</w:t>
      </w:r>
    </w:p>
    <w:p w14:paraId="1D90B158" w14:textId="77777777" w:rsidR="002E46BC" w:rsidRPr="002E46BC" w:rsidRDefault="002E46BC" w:rsidP="002E4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E46BC">
        <w:rPr>
          <w:rFonts w:ascii="Courier New" w:eastAsia="Times New Roman" w:hAnsi="Courier New" w:cs="Courier New"/>
          <w:color w:val="000000"/>
          <w:sz w:val="20"/>
          <w:szCs w:val="20"/>
        </w:rPr>
        <w:t xml:space="preserve">   +-+-+-+-+-+-+-+-+-+-+-+-+-+-+-+-+-+-+-+-+-+-+-+-+-+-+-+-+-+-+-+-+</w:t>
      </w:r>
    </w:p>
    <w:p w14:paraId="52F032D7" w14:textId="77777777" w:rsidR="002E46BC" w:rsidRPr="002E46BC" w:rsidRDefault="002E46BC" w:rsidP="002E4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E46BC">
        <w:rPr>
          <w:rFonts w:ascii="Courier New" w:eastAsia="Times New Roman" w:hAnsi="Courier New" w:cs="Courier New"/>
          <w:color w:val="000000"/>
          <w:sz w:val="20"/>
          <w:szCs w:val="20"/>
        </w:rPr>
        <w:t xml:space="preserve">   |Vers |  Diag   |Sta|P|F|C|A|D|M|  Detect Mult  |    Length     |</w:t>
      </w:r>
    </w:p>
    <w:p w14:paraId="63DB52F2" w14:textId="77777777" w:rsidR="002E46BC" w:rsidRPr="002E46BC" w:rsidRDefault="002E46BC" w:rsidP="002E4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E46BC">
        <w:rPr>
          <w:rFonts w:ascii="Courier New" w:eastAsia="Times New Roman" w:hAnsi="Courier New" w:cs="Courier New"/>
          <w:color w:val="000000"/>
          <w:sz w:val="20"/>
          <w:szCs w:val="20"/>
        </w:rPr>
        <w:t xml:space="preserve">   +-+-+-+-+-+-+-+-+-+-+-+-+-+-+-+-+-+-+-+-+-+-+-+-+-+-+-+-+-+-+-+-+</w:t>
      </w:r>
    </w:p>
    <w:p w14:paraId="7009FCE1" w14:textId="77777777" w:rsidR="002E46BC" w:rsidRPr="002E46BC" w:rsidRDefault="002E46BC" w:rsidP="002E4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E46BC">
        <w:rPr>
          <w:rFonts w:ascii="Courier New" w:eastAsia="Times New Roman" w:hAnsi="Courier New" w:cs="Courier New"/>
          <w:color w:val="000000"/>
          <w:sz w:val="20"/>
          <w:szCs w:val="20"/>
        </w:rPr>
        <w:t xml:space="preserve">   |                       My Discriminator                        |</w:t>
      </w:r>
    </w:p>
    <w:p w14:paraId="4A374451" w14:textId="77777777" w:rsidR="002E46BC" w:rsidRPr="002E46BC" w:rsidRDefault="002E46BC" w:rsidP="002E4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E46BC">
        <w:rPr>
          <w:rFonts w:ascii="Courier New" w:eastAsia="Times New Roman" w:hAnsi="Courier New" w:cs="Courier New"/>
          <w:color w:val="000000"/>
          <w:sz w:val="20"/>
          <w:szCs w:val="20"/>
        </w:rPr>
        <w:t xml:space="preserve">   +-+-+-+-+-+-+-+-+-+-+-+-+-+-+-+-+-+-+-+-+-+-+-+-+-+-+-+-+-+-+-+-+</w:t>
      </w:r>
    </w:p>
    <w:p w14:paraId="4544A593" w14:textId="77777777" w:rsidR="002E46BC" w:rsidRPr="002E46BC" w:rsidRDefault="002E46BC" w:rsidP="002E4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E46BC">
        <w:rPr>
          <w:rFonts w:ascii="Courier New" w:eastAsia="Times New Roman" w:hAnsi="Courier New" w:cs="Courier New"/>
          <w:color w:val="000000"/>
          <w:sz w:val="20"/>
          <w:szCs w:val="20"/>
        </w:rPr>
        <w:t xml:space="preserve">   |                      Your Discriminator                       |</w:t>
      </w:r>
    </w:p>
    <w:p w14:paraId="7590E38C" w14:textId="77777777" w:rsidR="002E46BC" w:rsidRPr="002E46BC" w:rsidRDefault="002E46BC" w:rsidP="002E4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E46BC">
        <w:rPr>
          <w:rFonts w:ascii="Courier New" w:eastAsia="Times New Roman" w:hAnsi="Courier New" w:cs="Courier New"/>
          <w:color w:val="000000"/>
          <w:sz w:val="20"/>
          <w:szCs w:val="20"/>
        </w:rPr>
        <w:t xml:space="preserve">   +-+-+-+-+-+-+-+-+-+-+-+-+-+-+-+-+-+-+-+-+-+-+-+-+-+-+-+-+-+-+-+-+</w:t>
      </w:r>
    </w:p>
    <w:p w14:paraId="52766852" w14:textId="77777777" w:rsidR="002E46BC" w:rsidRPr="002E46BC" w:rsidRDefault="002E46BC" w:rsidP="002E4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E46BC">
        <w:rPr>
          <w:rFonts w:ascii="Courier New" w:eastAsia="Times New Roman" w:hAnsi="Courier New" w:cs="Courier New"/>
          <w:color w:val="000000"/>
          <w:sz w:val="20"/>
          <w:szCs w:val="20"/>
        </w:rPr>
        <w:t xml:space="preserve">   |                    Desired Min TX Interval                    |</w:t>
      </w:r>
    </w:p>
    <w:p w14:paraId="238CF260" w14:textId="77777777" w:rsidR="002E46BC" w:rsidRPr="002E46BC" w:rsidRDefault="002E46BC" w:rsidP="002E4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E46BC">
        <w:rPr>
          <w:rFonts w:ascii="Courier New" w:eastAsia="Times New Roman" w:hAnsi="Courier New" w:cs="Courier New"/>
          <w:color w:val="000000"/>
          <w:sz w:val="20"/>
          <w:szCs w:val="20"/>
        </w:rPr>
        <w:t xml:space="preserve">   +-+-+-+-+-+-+-+-+-+-+-+-+-+-+-+-+-+-+-+-+-+-+-+-+-+-+-+-+-+-+-+-+</w:t>
      </w:r>
    </w:p>
    <w:p w14:paraId="713B0585" w14:textId="77777777" w:rsidR="002E46BC" w:rsidRPr="002E46BC" w:rsidRDefault="002E46BC" w:rsidP="002E4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E46BC">
        <w:rPr>
          <w:rFonts w:ascii="Courier New" w:eastAsia="Times New Roman" w:hAnsi="Courier New" w:cs="Courier New"/>
          <w:color w:val="000000"/>
          <w:sz w:val="20"/>
          <w:szCs w:val="20"/>
        </w:rPr>
        <w:t xml:space="preserve">   |                   Required Min RX Interval                    |</w:t>
      </w:r>
    </w:p>
    <w:p w14:paraId="004FA573" w14:textId="77777777" w:rsidR="002E46BC" w:rsidRPr="002E46BC" w:rsidRDefault="002E46BC" w:rsidP="002E4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E46BC">
        <w:rPr>
          <w:rFonts w:ascii="Courier New" w:eastAsia="Times New Roman" w:hAnsi="Courier New" w:cs="Courier New"/>
          <w:color w:val="000000"/>
          <w:sz w:val="20"/>
          <w:szCs w:val="20"/>
        </w:rPr>
        <w:t xml:space="preserve">   +-+-+-+-+-+-+-+-+-+-+-+-+-+-+-+-+-+-+-+-+-+-+-+-+-+-+-+-+-+-+-+-+</w:t>
      </w:r>
    </w:p>
    <w:p w14:paraId="0A8AD012" w14:textId="77777777" w:rsidR="002E46BC" w:rsidRPr="002E46BC" w:rsidRDefault="002E46BC" w:rsidP="002E4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E46BC">
        <w:rPr>
          <w:rFonts w:ascii="Courier New" w:eastAsia="Times New Roman" w:hAnsi="Courier New" w:cs="Courier New"/>
          <w:color w:val="000000"/>
          <w:sz w:val="20"/>
          <w:szCs w:val="20"/>
        </w:rPr>
        <w:t xml:space="preserve">   |                 Required Min Echo RX Interval                 |</w:t>
      </w:r>
    </w:p>
    <w:p w14:paraId="0A5D0B39" w14:textId="77777777" w:rsidR="002E46BC" w:rsidRPr="002E46BC" w:rsidRDefault="002E46BC" w:rsidP="002E4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E46BC">
        <w:rPr>
          <w:rFonts w:ascii="Courier New" w:eastAsia="Times New Roman" w:hAnsi="Courier New" w:cs="Courier New"/>
          <w:color w:val="000000"/>
          <w:sz w:val="20"/>
          <w:szCs w:val="20"/>
        </w:rPr>
        <w:t xml:space="preserve">   +-+-+-+-+-+-+-+-+-+-+-+-+-+-+-+-+-+-+-+-+-+-+-+-+-+-+-+-+-+-+-+-+</w:t>
      </w:r>
    </w:p>
    <w:p w14:paraId="2E8452E7" w14:textId="77777777" w:rsidR="002E46BC" w:rsidRPr="002E46BC" w:rsidRDefault="002E46BC" w:rsidP="002E4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56D4442" w14:textId="77777777" w:rsidR="002E46BC" w:rsidRPr="002E46BC" w:rsidRDefault="002E46BC" w:rsidP="002E4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E46BC">
        <w:rPr>
          <w:rFonts w:ascii="Courier New" w:eastAsia="Times New Roman" w:hAnsi="Courier New" w:cs="Courier New"/>
          <w:color w:val="000000"/>
          <w:sz w:val="20"/>
          <w:szCs w:val="20"/>
        </w:rPr>
        <w:t xml:space="preserve">   An optional Authentication Section MAY be present:</w:t>
      </w:r>
    </w:p>
    <w:p w14:paraId="6BE070D7" w14:textId="77777777" w:rsidR="002E46BC" w:rsidRPr="002E46BC" w:rsidRDefault="002E46BC" w:rsidP="002E4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C55D248" w14:textId="77777777" w:rsidR="002E46BC" w:rsidRPr="002E46BC" w:rsidRDefault="002E46BC" w:rsidP="002E4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E46BC">
        <w:rPr>
          <w:rFonts w:ascii="Courier New" w:eastAsia="Times New Roman" w:hAnsi="Courier New" w:cs="Courier New"/>
          <w:color w:val="000000"/>
          <w:sz w:val="20"/>
          <w:szCs w:val="20"/>
        </w:rPr>
        <w:t xml:space="preserve">    0                   1                   2                   3</w:t>
      </w:r>
    </w:p>
    <w:p w14:paraId="2370D678" w14:textId="77777777" w:rsidR="002E46BC" w:rsidRPr="002E46BC" w:rsidRDefault="002E46BC" w:rsidP="002E4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E46BC">
        <w:rPr>
          <w:rFonts w:ascii="Courier New" w:eastAsia="Times New Roman" w:hAnsi="Courier New" w:cs="Courier New"/>
          <w:color w:val="000000"/>
          <w:sz w:val="20"/>
          <w:szCs w:val="20"/>
        </w:rPr>
        <w:t xml:space="preserve">    0 1 2 3 4 5 6 7 8 9 0 1 2 3 4 5 6 7 8 9 0 1 2 3 4 5 6 7 8 9 0 1</w:t>
      </w:r>
    </w:p>
    <w:p w14:paraId="3AE089EB" w14:textId="77777777" w:rsidR="002E46BC" w:rsidRPr="002E46BC" w:rsidRDefault="002E46BC" w:rsidP="002E4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E46BC">
        <w:rPr>
          <w:rFonts w:ascii="Courier New" w:eastAsia="Times New Roman" w:hAnsi="Courier New" w:cs="Courier New"/>
          <w:color w:val="000000"/>
          <w:sz w:val="20"/>
          <w:szCs w:val="20"/>
        </w:rPr>
        <w:t xml:space="preserve">   +-+-+-+-+-+-+-+-+-+-+-+-+-+-+-+-+-+-+-+-+-+-+-+-+-+-+-+-+-+-+-+-+</w:t>
      </w:r>
    </w:p>
    <w:p w14:paraId="5317CB6B" w14:textId="77777777" w:rsidR="002E46BC" w:rsidRPr="002E46BC" w:rsidRDefault="002E46BC" w:rsidP="002E4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E46BC">
        <w:rPr>
          <w:rFonts w:ascii="Courier New" w:eastAsia="Times New Roman" w:hAnsi="Courier New" w:cs="Courier New"/>
          <w:color w:val="000000"/>
          <w:sz w:val="20"/>
          <w:szCs w:val="20"/>
        </w:rPr>
        <w:t xml:space="preserve">   |   Auth Type   |   Auth Len    |    Authentication Data...     |</w:t>
      </w:r>
    </w:p>
    <w:p w14:paraId="52E3B9E9" w14:textId="77777777" w:rsidR="002E46BC" w:rsidRPr="002E46BC" w:rsidRDefault="002E46BC" w:rsidP="002E4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E46BC">
        <w:rPr>
          <w:rFonts w:ascii="Courier New" w:eastAsia="Times New Roman" w:hAnsi="Courier New" w:cs="Courier New"/>
          <w:color w:val="000000"/>
          <w:sz w:val="20"/>
          <w:szCs w:val="20"/>
        </w:rPr>
        <w:t xml:space="preserve">   +-+-+-+-+-+-+-+-+-+-+-+-+-+-+-+-+-+-+-+-+-+-+-+-+-+-+-+-+-+-+-+-+</w:t>
      </w:r>
    </w:p>
    <w:p w14:paraId="12E69EA2" w14:textId="77777777" w:rsidR="002E46BC" w:rsidRDefault="002E46BC"/>
    <w:p w14:paraId="05600B05" w14:textId="5775F6A3" w:rsidR="002E46BC" w:rsidRDefault="002E46BC">
      <w:r>
        <w:lastRenderedPageBreak/>
        <w:t>BFD uses two-way communication establishment a.k.a three packet handshake to declare the session is operational. During the initial session establishment, the BFD packet interval are negotiated. However these accepted frequency can be dynamically modified in real time.</w:t>
      </w:r>
    </w:p>
    <w:p w14:paraId="32070EA7" w14:textId="50454EE2" w:rsidR="00C67699" w:rsidRDefault="002E46BC" w:rsidP="00B05136">
      <w:pPr>
        <w:pStyle w:val="Heading2"/>
      </w:pPr>
      <w:bookmarkStart w:id="12" w:name="_Toc499814773"/>
      <w:r>
        <w:t>BFD Session modes</w:t>
      </w:r>
      <w:bookmarkEnd w:id="12"/>
    </w:p>
    <w:p w14:paraId="370EFCF0" w14:textId="77777777" w:rsidR="00E145DF" w:rsidRPr="00E145DF" w:rsidRDefault="00E145DF" w:rsidP="00E145DF"/>
    <w:p w14:paraId="20DEA186" w14:textId="06604A59" w:rsidR="00541AE3" w:rsidRDefault="002E46BC" w:rsidP="002E46BC">
      <w:r>
        <w:t>There are two modes where BFD can operate</w:t>
      </w:r>
      <w:r w:rsidR="00435EB9">
        <w:t>. And the system can be either Active or Passive.</w:t>
      </w:r>
    </w:p>
    <w:p w14:paraId="3F3243D0" w14:textId="77777777" w:rsidR="00435EB9" w:rsidRDefault="00435EB9" w:rsidP="002E46BC"/>
    <w:p w14:paraId="4DF119A3" w14:textId="77777777" w:rsidR="002E46BC" w:rsidRDefault="002E46BC" w:rsidP="002E46BC">
      <w:r>
        <w:t>Asynchronous: In this mode, both the systems send the BFD control packet to one another periodically. If a packet is not received from the other system for a long enough duration then the session is declared down</w:t>
      </w:r>
    </w:p>
    <w:p w14:paraId="32F0CC76" w14:textId="77777777" w:rsidR="00EC6399" w:rsidRDefault="00EC6399" w:rsidP="002E46BC"/>
    <w:p w14:paraId="07DD4FC2" w14:textId="500C12C2" w:rsidR="002E46BC" w:rsidRDefault="002E46BC" w:rsidP="002E46BC">
      <w:r>
        <w:t xml:space="preserve">Demand Mode: As the name suggests there is no periodic packet exchange happens in this mode. But when the system feels to verify the connectivity a short sequence of BFD control packets are exchanged to verify connectivity. This is to reduce overhead. </w:t>
      </w:r>
    </w:p>
    <w:p w14:paraId="7A388885" w14:textId="77777777" w:rsidR="003D2564" w:rsidRDefault="003D2564" w:rsidP="002E46BC"/>
    <w:p w14:paraId="30E2DE14" w14:textId="5303D43C" w:rsidR="002E46BC" w:rsidRDefault="002E46BC" w:rsidP="002E46BC">
      <w:r>
        <w:t>Echo Function: Parallel to these modes, BFD support the Echo function, where the system generates a stream of bfd echo packets which is looped back by the other system. If number of those packets are not received then the session is declared down.</w:t>
      </w:r>
    </w:p>
    <w:p w14:paraId="552A27E8" w14:textId="77777777" w:rsidR="004C4521" w:rsidRDefault="004C4521" w:rsidP="002E46BC"/>
    <w:p w14:paraId="76EC85DA" w14:textId="2519C064" w:rsidR="00D95FC5" w:rsidRDefault="004C4521" w:rsidP="00B05136">
      <w:pPr>
        <w:pStyle w:val="Heading2"/>
      </w:pPr>
      <w:bookmarkStart w:id="13" w:name="_Toc499814774"/>
      <w:r>
        <w:t>Poll Sequence</w:t>
      </w:r>
      <w:bookmarkEnd w:id="13"/>
    </w:p>
    <w:p w14:paraId="26C7C318" w14:textId="77777777" w:rsidR="00B05136" w:rsidRPr="00B05136" w:rsidRDefault="00B05136" w:rsidP="00B05136"/>
    <w:p w14:paraId="1C09F24C" w14:textId="466D0939" w:rsidR="000B7009" w:rsidRDefault="004C4521" w:rsidP="004C4521">
      <w:r>
        <w:t>The Poll sequence is, one system sets the poll bit in the BFD control packets and the other system respond with the Final bit set, which implies that the other system has seen the poll packet. There are two use cases for this sequence. One is to inform any parameter changes with respect to that BFD session and the second is to verify connectivity in Demand mode.</w:t>
      </w:r>
    </w:p>
    <w:p w14:paraId="1A38804C" w14:textId="77777777" w:rsidR="004C4521" w:rsidRDefault="004C4521" w:rsidP="004C4521"/>
    <w:p w14:paraId="2237F731" w14:textId="1004DFA2" w:rsidR="00D95FC5" w:rsidRPr="004E3CB6" w:rsidRDefault="004C4521" w:rsidP="00B05136">
      <w:pPr>
        <w:pStyle w:val="Heading2"/>
      </w:pPr>
      <w:bookmarkStart w:id="14" w:name="_Toc499814775"/>
      <w:r>
        <w:t>Demand Sequence</w:t>
      </w:r>
      <w:bookmarkEnd w:id="14"/>
    </w:p>
    <w:p w14:paraId="4B07CDEF" w14:textId="77777777" w:rsidR="00B05136" w:rsidRDefault="00B05136" w:rsidP="00DA5C51"/>
    <w:p w14:paraId="1A69DDAE" w14:textId="5633F63C" w:rsidR="007D115A" w:rsidRDefault="004C4521" w:rsidP="004C4521">
      <w:r>
        <w:t>Demand mode is requested independently in each direction by virtue of a system setting the Demand (D) bit in its BFD Control packets.  The system receiving the Demand bit ceases the periodic transmission of BFD Control packets.  If both systems are operating in Demand mode, no periodic BFD Control packets will flow in either direction.</w:t>
      </w:r>
    </w:p>
    <w:p w14:paraId="227A4A18" w14:textId="51145995" w:rsidR="004C4521" w:rsidRDefault="004C4521" w:rsidP="004C4521">
      <w:r>
        <w:t>When a system in Demand mode wants to verify connectivity, it initiates the BFD control packets with Poll bit set. If it does not receive any packet with Final bit set for that session within the expiration time the session will be declared down.</w:t>
      </w:r>
    </w:p>
    <w:p w14:paraId="410FC9E1" w14:textId="1E84EE1D" w:rsidR="00007C07" w:rsidRPr="004E3CB6" w:rsidRDefault="004C4521" w:rsidP="00007C07">
      <w:pPr>
        <w:pStyle w:val="Heading2"/>
      </w:pPr>
      <w:bookmarkStart w:id="15" w:name="_Toc499814776"/>
      <w:r>
        <w:t>BFD state machine</w:t>
      </w:r>
      <w:bookmarkEnd w:id="15"/>
    </w:p>
    <w:p w14:paraId="15C0A2DE" w14:textId="77777777" w:rsidR="00007C07" w:rsidRDefault="00007C07" w:rsidP="00007C07"/>
    <w:p w14:paraId="75DA5D4B" w14:textId="6E4BF8CA" w:rsidR="00722DD9" w:rsidRDefault="00722DD9" w:rsidP="00007C07">
      <w:r>
        <w:lastRenderedPageBreak/>
        <w:t>The BFD state machine is very simple and straight forward. The BFD state machine is driven by the state in the received BFD packet in combination with local state.</w:t>
      </w:r>
    </w:p>
    <w:p w14:paraId="3BD8268E" w14:textId="77777777" w:rsidR="00722DD9" w:rsidRDefault="00722DD9" w:rsidP="00007C07"/>
    <w:p w14:paraId="73944A1A" w14:textId="32E50DB9" w:rsidR="00722DD9" w:rsidRDefault="00414949" w:rsidP="00007C07">
      <w:r>
        <w:t>Below diagram explains the BFD state machine</w:t>
      </w:r>
    </w:p>
    <w:p w14:paraId="7BEB00E5" w14:textId="7FFC886B" w:rsidR="00414949" w:rsidRDefault="00414949" w:rsidP="00007C07"/>
    <w:p w14:paraId="67E0AA3D" w14:textId="6A02D297" w:rsidR="00414949" w:rsidRDefault="000B026A" w:rsidP="00414949">
      <w:pPr>
        <w:pStyle w:val="HTMLPreformatted"/>
        <w:rPr>
          <w:color w:val="000000"/>
        </w:rPr>
      </w:pPr>
      <w:r>
        <w:rPr>
          <w:color w:val="000000"/>
        </w:rPr>
        <w:t xml:space="preserve"> </w:t>
      </w:r>
      <w:r w:rsidR="00414949">
        <w:rPr>
          <w:color w:val="000000"/>
        </w:rPr>
        <w:t xml:space="preserve">                          </w:t>
      </w:r>
      <w:r>
        <w:rPr>
          <w:color w:val="000000"/>
        </w:rPr>
        <w:t xml:space="preserve">  </w:t>
      </w:r>
      <w:r w:rsidR="00414949">
        <w:rPr>
          <w:color w:val="000000"/>
        </w:rPr>
        <w:t>+--+</w:t>
      </w:r>
    </w:p>
    <w:p w14:paraId="30EFDFFF" w14:textId="77777777" w:rsidR="00414949" w:rsidRDefault="00414949" w:rsidP="00414949">
      <w:pPr>
        <w:pStyle w:val="HTMLPreformatted"/>
        <w:rPr>
          <w:color w:val="000000"/>
        </w:rPr>
      </w:pPr>
      <w:r>
        <w:rPr>
          <w:color w:val="000000"/>
        </w:rPr>
        <w:t xml:space="preserve">                             |  | UP, ADMIN DOWN, TIMER</w:t>
      </w:r>
    </w:p>
    <w:p w14:paraId="7D70FA72" w14:textId="4997BB0D" w:rsidR="00414949" w:rsidRDefault="00414949" w:rsidP="00414949">
      <w:pPr>
        <w:pStyle w:val="HTMLPreformatted"/>
        <w:rPr>
          <w:color w:val="000000"/>
        </w:rPr>
      </w:pPr>
      <w:r>
        <w:rPr>
          <w:color w:val="000000"/>
        </w:rPr>
        <w:t xml:space="preserve">                             |  </w:t>
      </w:r>
      <w:r w:rsidR="000B026A">
        <w:rPr>
          <w:color w:val="000000"/>
        </w:rPr>
        <w:t>V</w:t>
      </w:r>
    </w:p>
    <w:p w14:paraId="7244EC2F" w14:textId="71C1197B" w:rsidR="00414949" w:rsidRDefault="00414949" w:rsidP="00414949">
      <w:pPr>
        <w:pStyle w:val="HTMLPreformatted"/>
        <w:rPr>
          <w:color w:val="000000"/>
        </w:rPr>
      </w:pPr>
      <w:r>
        <w:rPr>
          <w:noProof/>
          <w:color w:val="000000"/>
        </w:rPr>
        <mc:AlternateContent>
          <mc:Choice Requires="wps">
            <w:drawing>
              <wp:anchor distT="0" distB="0" distL="114300" distR="114300" simplePos="0" relativeHeight="251675648" behindDoc="0" locked="0" layoutInCell="1" allowOverlap="1" wp14:anchorId="77329DC9" wp14:editId="4EADBBF3">
                <wp:simplePos x="0" y="0"/>
                <wp:positionH relativeFrom="column">
                  <wp:posOffset>2087033</wp:posOffset>
                </wp:positionH>
                <wp:positionV relativeFrom="paragraph">
                  <wp:posOffset>25188</wp:posOffset>
                </wp:positionV>
                <wp:extent cx="635000" cy="622300"/>
                <wp:effectExtent l="57150" t="19050" r="69850" b="101600"/>
                <wp:wrapNone/>
                <wp:docPr id="13" name="Rectangle 13"/>
                <wp:cNvGraphicFramePr/>
                <a:graphic xmlns:a="http://schemas.openxmlformats.org/drawingml/2006/main">
                  <a:graphicData uri="http://schemas.microsoft.com/office/word/2010/wordprocessingShape">
                    <wps:wsp>
                      <wps:cNvSpPr/>
                      <wps:spPr>
                        <a:xfrm>
                          <a:off x="0" y="0"/>
                          <a:ext cx="635000" cy="6223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EFBAD10" w14:textId="72E77D76" w:rsidR="009865C4" w:rsidRDefault="009865C4" w:rsidP="00414949">
                            <w:r>
                              <w:t>DOWN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7329DC9" id="Rectangle 13" o:spid="_x0000_s1026" style="position:absolute;margin-left:164.35pt;margin-top:2pt;width:50pt;height:49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" fillcolor="#4f81bd [3204]" strokecolor="#4579b8 [3044]">
                <v:fill color2="#a7bfde [1620]" rotate="t" angle="180" focus="100%" type="gradient">
                  <o:fill v:ext="view" type="gradientUnscaled"/>
                </v:fill>
                <v:shadow on="t" color="black" opacity="22937f" origin=",.5" offset="0,.63889mm"/>
                <v:textbox>
                  <w:txbxContent>
                    <w:p w14:paraId="2EFBAD10" w14:textId="72E77D76" w:rsidR="009865C4" w:rsidRDefault="009865C4" w:rsidP="00414949">
                      <w:r>
                        <w:t>DOWN</w:t>
                      </w:r>
                    </w:p>
                  </w:txbxContent>
                </v:textbox>
              </v:rect>
            </w:pict>
          </mc:Fallback>
        </mc:AlternateContent>
      </w:r>
      <w:r>
        <w:rPr>
          <w:color w:val="000000"/>
        </w:rPr>
        <w:t xml:space="preserve">                     DOWN  +------+  INIT</w:t>
      </w:r>
    </w:p>
    <w:p w14:paraId="5925C22E" w14:textId="01D8B5BF" w:rsidR="00414949" w:rsidRDefault="00414949" w:rsidP="00414949">
      <w:pPr>
        <w:pStyle w:val="HTMLPreformatted"/>
        <w:rPr>
          <w:color w:val="000000"/>
        </w:rPr>
      </w:pPr>
      <w:r>
        <w:rPr>
          <w:color w:val="000000"/>
        </w:rPr>
        <w:t xml:space="preserve">              +------------|      |------------+</w:t>
      </w:r>
    </w:p>
    <w:p w14:paraId="18974956" w14:textId="77777777" w:rsidR="00414949" w:rsidRDefault="00414949" w:rsidP="00414949">
      <w:pPr>
        <w:pStyle w:val="HTMLPreformatted"/>
        <w:rPr>
          <w:color w:val="000000"/>
        </w:rPr>
      </w:pPr>
      <w:r>
        <w:rPr>
          <w:color w:val="000000"/>
        </w:rPr>
        <w:t xml:space="preserve">              |            | DOWN |            |</w:t>
      </w:r>
    </w:p>
    <w:p w14:paraId="7EE52DEC" w14:textId="76F41E1E" w:rsidR="00414949" w:rsidRDefault="00414949" w:rsidP="00414949">
      <w:pPr>
        <w:pStyle w:val="HTMLPreformatted"/>
        <w:rPr>
          <w:color w:val="000000"/>
        </w:rPr>
      </w:pPr>
      <w:r>
        <w:rPr>
          <w:color w:val="000000"/>
        </w:rPr>
        <w:t xml:space="preserve">              |  +--------&gt;|      | &lt;-------+  |</w:t>
      </w:r>
    </w:p>
    <w:p w14:paraId="391FB417" w14:textId="77777777" w:rsidR="00414949" w:rsidRDefault="00414949" w:rsidP="00414949">
      <w:pPr>
        <w:pStyle w:val="HTMLPreformatted"/>
        <w:rPr>
          <w:color w:val="000000"/>
        </w:rPr>
      </w:pPr>
      <w:r>
        <w:rPr>
          <w:color w:val="000000"/>
        </w:rPr>
        <w:t xml:space="preserve">              |  |         +------+         |  |</w:t>
      </w:r>
    </w:p>
    <w:p w14:paraId="104CABDA" w14:textId="77777777" w:rsidR="00414949" w:rsidRDefault="00414949" w:rsidP="00414949">
      <w:pPr>
        <w:pStyle w:val="HTMLPreformatted"/>
        <w:rPr>
          <w:color w:val="000000"/>
        </w:rPr>
      </w:pPr>
      <w:r>
        <w:rPr>
          <w:color w:val="000000"/>
        </w:rPr>
        <w:t xml:space="preserve">              |  |                          |  |</w:t>
      </w:r>
    </w:p>
    <w:p w14:paraId="68698756" w14:textId="5A2698F8" w:rsidR="00414949" w:rsidRDefault="00414949" w:rsidP="00414949">
      <w:pPr>
        <w:pStyle w:val="HTMLPreformatted"/>
        <w:rPr>
          <w:color w:val="000000"/>
        </w:rPr>
      </w:pPr>
      <w:r>
        <w:rPr>
          <w:color w:val="000000"/>
        </w:rPr>
        <w:t xml:space="preserve">              |  |               ADMIN DOWN,|  |</w:t>
      </w:r>
    </w:p>
    <w:p w14:paraId="3379D079" w14:textId="77777777" w:rsidR="00414949" w:rsidRDefault="00414949" w:rsidP="00414949">
      <w:pPr>
        <w:pStyle w:val="HTMLPreformatted"/>
        <w:rPr>
          <w:color w:val="000000"/>
        </w:rPr>
      </w:pPr>
      <w:r>
        <w:rPr>
          <w:color w:val="000000"/>
        </w:rPr>
        <w:t xml:space="preserve">              |  |ADMIN DOWN,          DOWN,|  |</w:t>
      </w:r>
    </w:p>
    <w:p w14:paraId="633F90D0" w14:textId="77777777" w:rsidR="00414949" w:rsidRDefault="00414949" w:rsidP="00414949">
      <w:pPr>
        <w:pStyle w:val="HTMLPreformatted"/>
        <w:rPr>
          <w:color w:val="000000"/>
        </w:rPr>
      </w:pPr>
      <w:r>
        <w:rPr>
          <w:color w:val="000000"/>
        </w:rPr>
        <w:t xml:space="preserve">              |  |TIMER                TIMER|  |</w:t>
      </w:r>
    </w:p>
    <w:p w14:paraId="18A37A1E" w14:textId="1D1C938E" w:rsidR="00414949" w:rsidRDefault="00414949" w:rsidP="00414949">
      <w:pPr>
        <w:pStyle w:val="HTMLPreformatted"/>
        <w:rPr>
          <w:color w:val="000000"/>
        </w:rPr>
      </w:pPr>
      <w:r>
        <w:rPr>
          <w:color w:val="000000"/>
        </w:rPr>
        <w:t xml:space="preserve">              V  |                          |  V</w:t>
      </w:r>
    </w:p>
    <w:p w14:paraId="5290A2B8" w14:textId="5663F965" w:rsidR="00414949" w:rsidRDefault="000B026A" w:rsidP="00414949">
      <w:pPr>
        <w:pStyle w:val="HTMLPreformatted"/>
        <w:rPr>
          <w:color w:val="000000"/>
        </w:rPr>
      </w:pPr>
      <w:r>
        <w:rPr>
          <w:noProof/>
          <w:color w:val="000000"/>
        </w:rPr>
        <mc:AlternateContent>
          <mc:Choice Requires="wps">
            <w:drawing>
              <wp:anchor distT="0" distB="0" distL="114300" distR="114300" simplePos="0" relativeHeight="251677696" behindDoc="0" locked="0" layoutInCell="1" allowOverlap="1" wp14:anchorId="409C872D" wp14:editId="7C60DF23">
                <wp:simplePos x="0" y="0"/>
                <wp:positionH relativeFrom="column">
                  <wp:posOffset>3225800</wp:posOffset>
                </wp:positionH>
                <wp:positionV relativeFrom="paragraph">
                  <wp:posOffset>25612</wp:posOffset>
                </wp:positionV>
                <wp:extent cx="571500" cy="622300"/>
                <wp:effectExtent l="57150" t="19050" r="76200" b="101600"/>
                <wp:wrapNone/>
                <wp:docPr id="14" name="Rectangle 14"/>
                <wp:cNvGraphicFramePr/>
                <a:graphic xmlns:a="http://schemas.openxmlformats.org/drawingml/2006/main">
                  <a:graphicData uri="http://schemas.microsoft.com/office/word/2010/wordprocessingShape">
                    <wps:wsp>
                      <wps:cNvSpPr/>
                      <wps:spPr>
                        <a:xfrm>
                          <a:off x="0" y="0"/>
                          <a:ext cx="571500" cy="6223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8EB99D9" w14:textId="2EA7AA46" w:rsidR="009865C4" w:rsidRDefault="009865C4" w:rsidP="00414949">
                            <w:pPr>
                              <w:jc w:val="center"/>
                            </w:pPr>
                            <w:r>
                              <w:t>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09C872D" id="Rectangle 14" o:spid="_x0000_s1027" style="position:absolute;margin-left:254pt;margin-top:2pt;width:45pt;height:49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" fillcolor="#4f81bd [3204]" strokecolor="#4579b8 [3044]">
                <v:fill color2="#a7bfde [1620]" rotate="t" angle="180" focus="100%" type="gradient">
                  <o:fill v:ext="view" type="gradientUnscaled"/>
                </v:fill>
                <v:shadow on="t" color="black" opacity="22937f" origin=",.5" offset="0,.63889mm"/>
                <v:textbox>
                  <w:txbxContent>
                    <w:p w14:paraId="78EB99D9" w14:textId="2EA7AA46" w:rsidR="009865C4" w:rsidRDefault="009865C4" w:rsidP="00414949">
                      <w:pPr>
                        <w:jc w:val="center"/>
                      </w:pPr>
                      <w:r>
                        <w:t>UP</w:t>
                      </w:r>
                    </w:p>
                  </w:txbxContent>
                </v:textbox>
              </v:rect>
            </w:pict>
          </mc:Fallback>
        </mc:AlternateContent>
      </w:r>
      <w:r>
        <w:rPr>
          <w:noProof/>
          <w:color w:val="000000"/>
        </w:rPr>
        <mc:AlternateContent>
          <mc:Choice Requires="wps">
            <w:drawing>
              <wp:anchor distT="0" distB="0" distL="114300" distR="114300" simplePos="0" relativeHeight="251673600" behindDoc="0" locked="0" layoutInCell="1" allowOverlap="1" wp14:anchorId="0BBD8B58" wp14:editId="54638C47">
                <wp:simplePos x="0" y="0"/>
                <wp:positionH relativeFrom="column">
                  <wp:posOffset>922867</wp:posOffset>
                </wp:positionH>
                <wp:positionV relativeFrom="paragraph">
                  <wp:posOffset>38312</wp:posOffset>
                </wp:positionV>
                <wp:extent cx="575521" cy="622300"/>
                <wp:effectExtent l="57150" t="19050" r="72390" b="101600"/>
                <wp:wrapNone/>
                <wp:docPr id="12" name="Rectangle 12"/>
                <wp:cNvGraphicFramePr/>
                <a:graphic xmlns:a="http://schemas.openxmlformats.org/drawingml/2006/main">
                  <a:graphicData uri="http://schemas.microsoft.com/office/word/2010/wordprocessingShape">
                    <wps:wsp>
                      <wps:cNvSpPr/>
                      <wps:spPr>
                        <a:xfrm>
                          <a:off x="0" y="0"/>
                          <a:ext cx="575521" cy="6223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38266B4" w14:textId="42182A73" w:rsidR="009865C4" w:rsidRDefault="009865C4" w:rsidP="00414949">
                            <w:pPr>
                              <w:jc w:val="center"/>
                            </w:pPr>
                            <w:r>
                              <w:t>INIT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BBD8B58" id="Rectangle 12" o:spid="_x0000_s1028" style="position:absolute;margin-left:72.65pt;margin-top:3pt;width:45.3pt;height:49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" fillcolor="#4f81bd [3204]" strokecolor="#4579b8 [3044]">
                <v:fill color2="#a7bfde [1620]" rotate="t" angle="180" focus="100%" type="gradient">
                  <o:fill v:ext="view" type="gradientUnscaled"/>
                </v:fill>
                <v:shadow on="t" color="black" opacity="22937f" origin=",.5" offset="0,.63889mm"/>
                <v:textbox>
                  <w:txbxContent>
                    <w:p w14:paraId="138266B4" w14:textId="42182A73" w:rsidR="009865C4" w:rsidRDefault="009865C4" w:rsidP="00414949">
                      <w:pPr>
                        <w:jc w:val="center"/>
                      </w:pPr>
                      <w:r>
                        <w:t>INIT</w:t>
                      </w:r>
                    </w:p>
                  </w:txbxContent>
                </v:textbox>
              </v:rect>
            </w:pict>
          </mc:Fallback>
        </mc:AlternateContent>
      </w:r>
      <w:r w:rsidR="00414949">
        <w:rPr>
          <w:color w:val="000000"/>
        </w:rPr>
        <w:t xml:space="preserve">            +------+                      +------+</w:t>
      </w:r>
    </w:p>
    <w:p w14:paraId="11BF542C" w14:textId="56A03887" w:rsidR="00414949" w:rsidRDefault="00414949" w:rsidP="00414949">
      <w:pPr>
        <w:pStyle w:val="HTMLPreformatted"/>
        <w:rPr>
          <w:color w:val="000000"/>
        </w:rPr>
      </w:pPr>
      <w:r>
        <w:rPr>
          <w:color w:val="000000"/>
        </w:rPr>
        <w:t xml:space="preserve">       +----|      |                      |      |----+</w:t>
      </w:r>
    </w:p>
    <w:p w14:paraId="740CE1F7" w14:textId="0DC0C006" w:rsidR="00414949" w:rsidRDefault="00414949" w:rsidP="00414949">
      <w:pPr>
        <w:pStyle w:val="HTMLPreformatted"/>
        <w:rPr>
          <w:color w:val="000000"/>
        </w:rPr>
      </w:pPr>
      <w:r>
        <w:rPr>
          <w:color w:val="000000"/>
        </w:rPr>
        <w:t xml:space="preserve">   DOWN|    | INIT |---------------------&gt;|  UP  |    |INIT, UP</w:t>
      </w:r>
    </w:p>
    <w:p w14:paraId="2D45B399" w14:textId="77777777" w:rsidR="00414949" w:rsidRDefault="00414949" w:rsidP="00414949">
      <w:pPr>
        <w:pStyle w:val="HTMLPreformatted"/>
        <w:rPr>
          <w:color w:val="000000"/>
        </w:rPr>
      </w:pPr>
      <w:r>
        <w:rPr>
          <w:color w:val="000000"/>
        </w:rPr>
        <w:t xml:space="preserve">       +---&gt;|      | INIT, UP             |      |&lt;---+</w:t>
      </w:r>
    </w:p>
    <w:p w14:paraId="6607B997" w14:textId="77777777" w:rsidR="00414949" w:rsidRDefault="00414949" w:rsidP="00414949">
      <w:pPr>
        <w:pStyle w:val="HTMLPreformatted"/>
        <w:rPr>
          <w:color w:val="000000"/>
        </w:rPr>
      </w:pPr>
      <w:r>
        <w:rPr>
          <w:color w:val="000000"/>
        </w:rPr>
        <w:t xml:space="preserve">            +------+                      +------+</w:t>
      </w:r>
    </w:p>
    <w:p w14:paraId="0CD29A90" w14:textId="77777777" w:rsidR="00414949" w:rsidRDefault="00414949" w:rsidP="00007C07"/>
    <w:p w14:paraId="577B07E7" w14:textId="38D92C60" w:rsidR="00D95FC5" w:rsidRPr="004E3CB6" w:rsidRDefault="009865C4" w:rsidP="00A94B59">
      <w:pPr>
        <w:pStyle w:val="Heading2"/>
      </w:pPr>
      <w:bookmarkStart w:id="16" w:name="_Toc499814777"/>
      <w:r>
        <w:t>BFD HW Offload</w:t>
      </w:r>
      <w:bookmarkEnd w:id="16"/>
      <w:r>
        <w:tab/>
      </w:r>
    </w:p>
    <w:p w14:paraId="05741907" w14:textId="77777777" w:rsidR="00B05136" w:rsidRDefault="00B05136" w:rsidP="006E6860"/>
    <w:p w14:paraId="21454DF9" w14:textId="502C386D" w:rsidR="00D95FC5" w:rsidRDefault="00874A86" w:rsidP="006E7377">
      <w:r>
        <w:t>Typically when the BFD session begins, the systems operate at periodic slow exchange of control packets. When the bidirectional communication is achieved the BFD session become UP.</w:t>
      </w:r>
    </w:p>
    <w:p w14:paraId="270399B3" w14:textId="1DB1C12E" w:rsidR="00874A86" w:rsidRDefault="00874A86" w:rsidP="006E7377">
      <w:r>
        <w:t>At this point the system can choose to operate at a higher desired rate. This higher rate negotiation happen via the Poll and Final sequence explained above. Till this point the BFD session is controlled in the control plane application.</w:t>
      </w:r>
    </w:p>
    <w:p w14:paraId="7BE86684" w14:textId="646848C3" w:rsidR="00874A86" w:rsidRDefault="00874A86" w:rsidP="006E7377">
      <w:r>
        <w:t>At this point the BFD application can choose to offload the session to the HW (if supported) or to an FPGA which can periodically send these BFD packets at faster rate.</w:t>
      </w:r>
    </w:p>
    <w:p w14:paraId="474CB27D" w14:textId="023C419B" w:rsidR="00874A86" w:rsidRDefault="00874A86" w:rsidP="006E7377">
      <w:r>
        <w:t>This session state is further tracked by HW and any state change events are informed to the BFD control plane application for remedy.</w:t>
      </w:r>
    </w:p>
    <w:p w14:paraId="0050A372" w14:textId="453817EC" w:rsidR="00A94B59" w:rsidRDefault="00A94B59" w:rsidP="00A94B59">
      <w:pPr>
        <w:pStyle w:val="Heading1"/>
      </w:pPr>
      <w:bookmarkStart w:id="17" w:name="_Toc499814778"/>
      <w:r>
        <w:t>Specification</w:t>
      </w:r>
      <w:bookmarkEnd w:id="17"/>
    </w:p>
    <w:p w14:paraId="05383BA8" w14:textId="32CA6A26" w:rsidR="00803BA6" w:rsidRDefault="003A1ABF" w:rsidP="00A94B59">
      <w:pPr>
        <w:pStyle w:val="Heading2"/>
      </w:pPr>
      <w:bookmarkStart w:id="18" w:name="_Toc499814779"/>
      <w:r>
        <w:t>saibfd</w:t>
      </w:r>
      <w:r w:rsidR="00803BA6">
        <w:t>.h (new file)</w:t>
      </w:r>
      <w:bookmarkEnd w:id="18"/>
    </w:p>
    <w:p w14:paraId="4FA49A6B" w14:textId="77777777" w:rsidR="00584A54" w:rsidRPr="00584A54" w:rsidRDefault="00584A54" w:rsidP="00584A54">
      <w:pPr>
        <w:rPr>
          <w:rFonts w:ascii="Consolas" w:hAnsi="Consolas"/>
          <w:sz w:val="20"/>
          <w:szCs w:val="20"/>
        </w:rPr>
      </w:pPr>
      <w:r w:rsidRPr="00584A54">
        <w:rPr>
          <w:rFonts w:ascii="Consolas" w:hAnsi="Consolas"/>
          <w:sz w:val="20"/>
          <w:szCs w:val="20"/>
        </w:rPr>
        <w:t>/**</w:t>
      </w:r>
    </w:p>
    <w:p w14:paraId="78C4DC0D"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@brief SAI session type of BFD</w:t>
      </w:r>
    </w:p>
    <w:p w14:paraId="333ACF1E"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7228770E" w14:textId="77777777" w:rsidR="00584A54" w:rsidRPr="00584A54" w:rsidRDefault="00584A54" w:rsidP="00584A54">
      <w:pPr>
        <w:rPr>
          <w:rFonts w:ascii="Consolas" w:hAnsi="Consolas"/>
          <w:sz w:val="20"/>
          <w:szCs w:val="20"/>
        </w:rPr>
      </w:pPr>
      <w:r w:rsidRPr="00584A54">
        <w:rPr>
          <w:rFonts w:ascii="Consolas" w:hAnsi="Consolas"/>
          <w:sz w:val="20"/>
          <w:szCs w:val="20"/>
        </w:rPr>
        <w:t>typedef enum _sai_bfd_session_type_t</w:t>
      </w:r>
    </w:p>
    <w:p w14:paraId="156C4707" w14:textId="77777777" w:rsidR="00584A54" w:rsidRPr="00584A54" w:rsidRDefault="00584A54" w:rsidP="00584A54">
      <w:pPr>
        <w:rPr>
          <w:rFonts w:ascii="Consolas" w:hAnsi="Consolas"/>
          <w:sz w:val="20"/>
          <w:szCs w:val="20"/>
        </w:rPr>
      </w:pPr>
      <w:r w:rsidRPr="00584A54">
        <w:rPr>
          <w:rFonts w:ascii="Consolas" w:hAnsi="Consolas"/>
          <w:sz w:val="20"/>
          <w:szCs w:val="20"/>
        </w:rPr>
        <w:t>{</w:t>
      </w:r>
    </w:p>
    <w:p w14:paraId="75EDA398"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Demand Active Mode */</w:t>
      </w:r>
    </w:p>
    <w:p w14:paraId="38A9E612"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SAI_BFD_SESSION_TYPE_DEMAND_ACTIVE = 0,</w:t>
      </w:r>
    </w:p>
    <w:p w14:paraId="68EC1116" w14:textId="77777777" w:rsidR="00584A54" w:rsidRPr="00584A54" w:rsidRDefault="00584A54" w:rsidP="00584A54">
      <w:pPr>
        <w:rPr>
          <w:rFonts w:ascii="Consolas" w:hAnsi="Consolas"/>
          <w:sz w:val="20"/>
          <w:szCs w:val="20"/>
        </w:rPr>
      </w:pPr>
    </w:p>
    <w:p w14:paraId="43585CF2" w14:textId="77777777" w:rsidR="00584A54" w:rsidRPr="00584A54" w:rsidRDefault="00584A54" w:rsidP="00584A54">
      <w:pPr>
        <w:rPr>
          <w:rFonts w:ascii="Consolas" w:hAnsi="Consolas"/>
          <w:sz w:val="20"/>
          <w:szCs w:val="20"/>
        </w:rPr>
      </w:pPr>
      <w:r w:rsidRPr="00584A54">
        <w:rPr>
          <w:rFonts w:ascii="Consolas" w:hAnsi="Consolas"/>
          <w:sz w:val="20"/>
          <w:szCs w:val="20"/>
        </w:rPr>
        <w:lastRenderedPageBreak/>
        <w:t xml:space="preserve">    /** Demand Passive Mode */</w:t>
      </w:r>
    </w:p>
    <w:p w14:paraId="2FF29598"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SAI_BFD_SESSION_TYPE_DEMAND_PASSIVE,</w:t>
      </w:r>
    </w:p>
    <w:p w14:paraId="0861AE5B" w14:textId="77777777" w:rsidR="00584A54" w:rsidRPr="00584A54" w:rsidRDefault="00584A54" w:rsidP="00584A54">
      <w:pPr>
        <w:rPr>
          <w:rFonts w:ascii="Consolas" w:hAnsi="Consolas"/>
          <w:sz w:val="20"/>
          <w:szCs w:val="20"/>
        </w:rPr>
      </w:pPr>
    </w:p>
    <w:p w14:paraId="266A8D23"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Asyncronous Active Mode */</w:t>
      </w:r>
    </w:p>
    <w:p w14:paraId="60B53468"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SAI_BFD_SESSION_TYPE_ASYNC_ACTIVE,</w:t>
      </w:r>
    </w:p>
    <w:p w14:paraId="22A85891" w14:textId="77777777" w:rsidR="00584A54" w:rsidRPr="00584A54" w:rsidRDefault="00584A54" w:rsidP="00584A54">
      <w:pPr>
        <w:rPr>
          <w:rFonts w:ascii="Consolas" w:hAnsi="Consolas"/>
          <w:sz w:val="20"/>
          <w:szCs w:val="20"/>
        </w:rPr>
      </w:pPr>
    </w:p>
    <w:p w14:paraId="2F5A83E6"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Asyncronous Passive Mode */</w:t>
      </w:r>
    </w:p>
    <w:p w14:paraId="3E82E47F"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SAI_BFD_SESSION_TYPE_ASYNC_PASSIVE,</w:t>
      </w:r>
    </w:p>
    <w:p w14:paraId="3E84C317" w14:textId="77777777" w:rsidR="00584A54" w:rsidRPr="00584A54" w:rsidRDefault="00584A54" w:rsidP="00584A54">
      <w:pPr>
        <w:rPr>
          <w:rFonts w:ascii="Consolas" w:hAnsi="Consolas"/>
          <w:sz w:val="20"/>
          <w:szCs w:val="20"/>
        </w:rPr>
      </w:pPr>
    </w:p>
    <w:p w14:paraId="063D12DD" w14:textId="77777777" w:rsidR="00584A54" w:rsidRPr="00584A54" w:rsidRDefault="00584A54" w:rsidP="00584A54">
      <w:pPr>
        <w:rPr>
          <w:rFonts w:ascii="Consolas" w:hAnsi="Consolas"/>
          <w:sz w:val="20"/>
          <w:szCs w:val="20"/>
        </w:rPr>
      </w:pPr>
      <w:r w:rsidRPr="00584A54">
        <w:rPr>
          <w:rFonts w:ascii="Consolas" w:hAnsi="Consolas"/>
          <w:sz w:val="20"/>
          <w:szCs w:val="20"/>
        </w:rPr>
        <w:t>} sai_bfd_session_type_t;</w:t>
      </w:r>
    </w:p>
    <w:p w14:paraId="70096307" w14:textId="77777777" w:rsidR="00584A54" w:rsidRPr="00584A54" w:rsidRDefault="00584A54" w:rsidP="00584A54">
      <w:pPr>
        <w:rPr>
          <w:rFonts w:ascii="Consolas" w:hAnsi="Consolas"/>
          <w:sz w:val="20"/>
          <w:szCs w:val="20"/>
        </w:rPr>
      </w:pPr>
    </w:p>
    <w:p w14:paraId="3328ECF8" w14:textId="77777777" w:rsidR="00584A54" w:rsidRPr="00584A54" w:rsidRDefault="00584A54" w:rsidP="00584A54">
      <w:pPr>
        <w:rPr>
          <w:rFonts w:ascii="Consolas" w:hAnsi="Consolas"/>
          <w:sz w:val="20"/>
          <w:szCs w:val="20"/>
        </w:rPr>
      </w:pPr>
      <w:r w:rsidRPr="00584A54">
        <w:rPr>
          <w:rFonts w:ascii="Consolas" w:hAnsi="Consolas"/>
          <w:sz w:val="20"/>
          <w:szCs w:val="20"/>
        </w:rPr>
        <w:t>/**</w:t>
      </w:r>
    </w:p>
    <w:p w14:paraId="4417AF73"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@brief SAI type of encapsulation for BFD</w:t>
      </w:r>
    </w:p>
    <w:p w14:paraId="5BB2A1F2"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6EFBB294" w14:textId="77777777" w:rsidR="00584A54" w:rsidRPr="00584A54" w:rsidRDefault="00584A54" w:rsidP="00584A54">
      <w:pPr>
        <w:rPr>
          <w:rFonts w:ascii="Consolas" w:hAnsi="Consolas"/>
          <w:sz w:val="20"/>
          <w:szCs w:val="20"/>
        </w:rPr>
      </w:pPr>
      <w:r w:rsidRPr="00584A54">
        <w:rPr>
          <w:rFonts w:ascii="Consolas" w:hAnsi="Consolas"/>
          <w:sz w:val="20"/>
          <w:szCs w:val="20"/>
        </w:rPr>
        <w:t>typedef enum _sai_bfd_encapsulation_type_t</w:t>
      </w:r>
    </w:p>
    <w:p w14:paraId="48FEC6A9" w14:textId="77777777" w:rsidR="00584A54" w:rsidRPr="00584A54" w:rsidRDefault="00584A54" w:rsidP="00584A54">
      <w:pPr>
        <w:rPr>
          <w:rFonts w:ascii="Consolas" w:hAnsi="Consolas"/>
          <w:sz w:val="20"/>
          <w:szCs w:val="20"/>
        </w:rPr>
      </w:pPr>
      <w:r w:rsidRPr="00584A54">
        <w:rPr>
          <w:rFonts w:ascii="Consolas" w:hAnsi="Consolas"/>
          <w:sz w:val="20"/>
          <w:szCs w:val="20"/>
        </w:rPr>
        <w:t>{</w:t>
      </w:r>
    </w:p>
    <w:p w14:paraId="62BA79FD" w14:textId="77777777" w:rsidR="00584A54" w:rsidRPr="00584A54" w:rsidRDefault="00584A54" w:rsidP="00584A54">
      <w:pPr>
        <w:rPr>
          <w:rFonts w:ascii="Consolas" w:hAnsi="Consolas"/>
          <w:sz w:val="20"/>
          <w:szCs w:val="20"/>
        </w:rPr>
      </w:pPr>
    </w:p>
    <w:p w14:paraId="26E6DC31"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019A1DB8" w14:textId="3D124B98" w:rsidR="00584A54" w:rsidRPr="00584A54" w:rsidRDefault="00584A54" w:rsidP="00584A54">
      <w:pPr>
        <w:rPr>
          <w:rFonts w:ascii="Consolas" w:hAnsi="Consolas"/>
          <w:sz w:val="20"/>
          <w:szCs w:val="20"/>
        </w:rPr>
      </w:pPr>
      <w:r w:rsidRPr="00584A54">
        <w:rPr>
          <w:rFonts w:ascii="Consolas" w:hAnsi="Consolas"/>
          <w:sz w:val="20"/>
          <w:szCs w:val="20"/>
        </w:rPr>
        <w:t xml:space="preserve">     * @brief IPinIP Encapsulation | L2 Ethernet header | IP header | Inner IP header | </w:t>
      </w:r>
      <w:r w:rsidR="00A82A02">
        <w:rPr>
          <w:rFonts w:ascii="Consolas" w:hAnsi="Consolas"/>
          <w:sz w:val="20"/>
          <w:szCs w:val="20"/>
        </w:rPr>
        <w:t xml:space="preserve">UDP header | </w:t>
      </w:r>
      <w:r w:rsidRPr="00584A54">
        <w:rPr>
          <w:rFonts w:ascii="Consolas" w:hAnsi="Consolas"/>
          <w:sz w:val="20"/>
          <w:szCs w:val="20"/>
        </w:rPr>
        <w:t>Original bfd packet</w:t>
      </w:r>
    </w:p>
    <w:p w14:paraId="1072CE20"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1F5A5089"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SAI_BFD_ENCAPSULATION_TYPE_IP_IN_IP,</w:t>
      </w:r>
    </w:p>
    <w:p w14:paraId="66D04B81" w14:textId="77777777" w:rsidR="00584A54" w:rsidRPr="00584A54" w:rsidRDefault="00584A54" w:rsidP="00584A54">
      <w:pPr>
        <w:rPr>
          <w:rFonts w:ascii="Consolas" w:hAnsi="Consolas"/>
          <w:sz w:val="20"/>
          <w:szCs w:val="20"/>
        </w:rPr>
      </w:pPr>
    </w:p>
    <w:p w14:paraId="5FED911B"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37E496EB" w14:textId="01EAE8AE" w:rsidR="00584A54" w:rsidRPr="00584A54" w:rsidRDefault="00584A54" w:rsidP="00584A54">
      <w:pPr>
        <w:rPr>
          <w:rFonts w:ascii="Consolas" w:hAnsi="Consolas"/>
          <w:sz w:val="20"/>
          <w:szCs w:val="20"/>
        </w:rPr>
      </w:pPr>
      <w:r w:rsidRPr="00584A54">
        <w:rPr>
          <w:rFonts w:ascii="Consolas" w:hAnsi="Consolas"/>
          <w:sz w:val="20"/>
          <w:szCs w:val="20"/>
        </w:rPr>
        <w:t xml:space="preserve">     * @brief L3 GRE Tunnel Encapsulation | L2 Ethernet header | IP header | GRE header | </w:t>
      </w:r>
      <w:r w:rsidR="00A82A02">
        <w:rPr>
          <w:rFonts w:ascii="Consolas" w:hAnsi="Consolas"/>
          <w:sz w:val="20"/>
          <w:szCs w:val="20"/>
        </w:rPr>
        <w:t xml:space="preserve">UDP header | </w:t>
      </w:r>
      <w:r w:rsidRPr="00584A54">
        <w:rPr>
          <w:rFonts w:ascii="Consolas" w:hAnsi="Consolas"/>
          <w:sz w:val="20"/>
          <w:szCs w:val="20"/>
        </w:rPr>
        <w:t>Original bfd packet</w:t>
      </w:r>
    </w:p>
    <w:p w14:paraId="577E949B"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2E17D2FB"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SAI_BFD_ENCAPSULATION_TYPE_L3_GRE_TUNNEL,</w:t>
      </w:r>
    </w:p>
    <w:p w14:paraId="6305A466" w14:textId="77777777" w:rsidR="00584A54" w:rsidRPr="00584A54" w:rsidRDefault="00584A54" w:rsidP="00584A54">
      <w:pPr>
        <w:rPr>
          <w:rFonts w:ascii="Consolas" w:hAnsi="Consolas"/>
          <w:sz w:val="20"/>
          <w:szCs w:val="20"/>
        </w:rPr>
      </w:pPr>
    </w:p>
    <w:p w14:paraId="6A80C640" w14:textId="77777777" w:rsidR="00584A54" w:rsidRPr="00584A54" w:rsidRDefault="00584A54" w:rsidP="00584A54">
      <w:pPr>
        <w:rPr>
          <w:rFonts w:ascii="Consolas" w:hAnsi="Consolas"/>
          <w:sz w:val="20"/>
          <w:szCs w:val="20"/>
        </w:rPr>
      </w:pPr>
      <w:r w:rsidRPr="00584A54">
        <w:rPr>
          <w:rFonts w:ascii="Consolas" w:hAnsi="Consolas"/>
          <w:sz w:val="20"/>
          <w:szCs w:val="20"/>
        </w:rPr>
        <w:t>} sai_bfd_encapsulation_type_t;</w:t>
      </w:r>
    </w:p>
    <w:p w14:paraId="69428659" w14:textId="77777777" w:rsidR="00584A54" w:rsidRPr="00584A54" w:rsidRDefault="00584A54" w:rsidP="00584A54">
      <w:pPr>
        <w:rPr>
          <w:rFonts w:ascii="Consolas" w:hAnsi="Consolas"/>
          <w:sz w:val="20"/>
          <w:szCs w:val="20"/>
        </w:rPr>
      </w:pPr>
    </w:p>
    <w:p w14:paraId="38290343" w14:textId="77777777" w:rsidR="00584A54" w:rsidRPr="00584A54" w:rsidRDefault="00584A54" w:rsidP="00584A54">
      <w:pPr>
        <w:rPr>
          <w:rFonts w:ascii="Consolas" w:hAnsi="Consolas"/>
          <w:sz w:val="20"/>
          <w:szCs w:val="20"/>
        </w:rPr>
      </w:pPr>
      <w:r w:rsidRPr="00584A54">
        <w:rPr>
          <w:rFonts w:ascii="Consolas" w:hAnsi="Consolas"/>
          <w:sz w:val="20"/>
          <w:szCs w:val="20"/>
        </w:rPr>
        <w:t>/**</w:t>
      </w:r>
    </w:p>
    <w:p w14:paraId="186EEFA5"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@brief SAI BFD session state</w:t>
      </w:r>
    </w:p>
    <w:p w14:paraId="72EC394C"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6B5F06D4" w14:textId="77777777" w:rsidR="00584A54" w:rsidRPr="00584A54" w:rsidRDefault="00584A54" w:rsidP="00584A54">
      <w:pPr>
        <w:rPr>
          <w:rFonts w:ascii="Consolas" w:hAnsi="Consolas"/>
          <w:sz w:val="20"/>
          <w:szCs w:val="20"/>
        </w:rPr>
      </w:pPr>
      <w:r w:rsidRPr="00584A54">
        <w:rPr>
          <w:rFonts w:ascii="Consolas" w:hAnsi="Consolas"/>
          <w:sz w:val="20"/>
          <w:szCs w:val="20"/>
        </w:rPr>
        <w:t>typedef enum _sai_bfd_session_state_t</w:t>
      </w:r>
    </w:p>
    <w:p w14:paraId="3795D459" w14:textId="77777777" w:rsidR="00584A54" w:rsidRPr="00584A54" w:rsidRDefault="00584A54" w:rsidP="00584A54">
      <w:pPr>
        <w:rPr>
          <w:rFonts w:ascii="Consolas" w:hAnsi="Consolas"/>
          <w:sz w:val="20"/>
          <w:szCs w:val="20"/>
        </w:rPr>
      </w:pPr>
      <w:r w:rsidRPr="00584A54">
        <w:rPr>
          <w:rFonts w:ascii="Consolas" w:hAnsi="Consolas"/>
          <w:sz w:val="20"/>
          <w:szCs w:val="20"/>
        </w:rPr>
        <w:t>{</w:t>
      </w:r>
    </w:p>
    <w:p w14:paraId="0A003260"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BFD Session is in Admin down */</w:t>
      </w:r>
    </w:p>
    <w:p w14:paraId="449950C3"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SAI_BFD_SESSION_STATE_ADMIN_DOWN,</w:t>
      </w:r>
    </w:p>
    <w:p w14:paraId="48BC120B" w14:textId="77777777" w:rsidR="00584A54" w:rsidRPr="00584A54" w:rsidRDefault="00584A54" w:rsidP="00584A54">
      <w:pPr>
        <w:rPr>
          <w:rFonts w:ascii="Consolas" w:hAnsi="Consolas"/>
          <w:sz w:val="20"/>
          <w:szCs w:val="20"/>
        </w:rPr>
      </w:pPr>
    </w:p>
    <w:p w14:paraId="720D1B97"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BFD Session is Down */</w:t>
      </w:r>
    </w:p>
    <w:p w14:paraId="7BE869C3"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SAI_BFD_SESSION_STATE_DOWN,</w:t>
      </w:r>
    </w:p>
    <w:p w14:paraId="1E2E4C10" w14:textId="77777777" w:rsidR="00584A54" w:rsidRPr="00584A54" w:rsidRDefault="00584A54" w:rsidP="00584A54">
      <w:pPr>
        <w:rPr>
          <w:rFonts w:ascii="Consolas" w:hAnsi="Consolas"/>
          <w:sz w:val="20"/>
          <w:szCs w:val="20"/>
        </w:rPr>
      </w:pPr>
    </w:p>
    <w:p w14:paraId="7128BCC7"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BFD Session is in Init */</w:t>
      </w:r>
    </w:p>
    <w:p w14:paraId="42DF1C9F"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SAI_BFD_SESSION_STATE_INIT,</w:t>
      </w:r>
    </w:p>
    <w:p w14:paraId="0459E332" w14:textId="77777777" w:rsidR="00584A54" w:rsidRPr="00584A54" w:rsidRDefault="00584A54" w:rsidP="00584A54">
      <w:pPr>
        <w:rPr>
          <w:rFonts w:ascii="Consolas" w:hAnsi="Consolas"/>
          <w:sz w:val="20"/>
          <w:szCs w:val="20"/>
        </w:rPr>
      </w:pPr>
    </w:p>
    <w:p w14:paraId="076DAA11"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BFD Session is Up */</w:t>
      </w:r>
    </w:p>
    <w:p w14:paraId="15220ACC"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SAI_BFD_SESSION_STATE_UP,</w:t>
      </w:r>
    </w:p>
    <w:p w14:paraId="5604E590" w14:textId="77777777" w:rsidR="00584A54" w:rsidRPr="00584A54" w:rsidRDefault="00584A54" w:rsidP="00584A54">
      <w:pPr>
        <w:rPr>
          <w:rFonts w:ascii="Consolas" w:hAnsi="Consolas"/>
          <w:sz w:val="20"/>
          <w:szCs w:val="20"/>
        </w:rPr>
      </w:pPr>
    </w:p>
    <w:p w14:paraId="14E79AA9" w14:textId="77777777" w:rsidR="00584A54" w:rsidRPr="00584A54" w:rsidRDefault="00584A54" w:rsidP="00584A54">
      <w:pPr>
        <w:rPr>
          <w:rFonts w:ascii="Consolas" w:hAnsi="Consolas"/>
          <w:sz w:val="20"/>
          <w:szCs w:val="20"/>
        </w:rPr>
      </w:pPr>
      <w:r w:rsidRPr="00584A54">
        <w:rPr>
          <w:rFonts w:ascii="Consolas" w:hAnsi="Consolas"/>
          <w:sz w:val="20"/>
          <w:szCs w:val="20"/>
        </w:rPr>
        <w:t>} sai_bfd_session_state_t</w:t>
      </w:r>
    </w:p>
    <w:p w14:paraId="1424F49A" w14:textId="77777777" w:rsidR="00584A54" w:rsidRPr="00584A54" w:rsidRDefault="00584A54" w:rsidP="00584A54">
      <w:pPr>
        <w:rPr>
          <w:rFonts w:ascii="Consolas" w:hAnsi="Consolas"/>
          <w:sz w:val="20"/>
          <w:szCs w:val="20"/>
        </w:rPr>
      </w:pPr>
    </w:p>
    <w:p w14:paraId="68C87C0E" w14:textId="77777777" w:rsidR="00584A54" w:rsidRPr="00584A54" w:rsidRDefault="00584A54" w:rsidP="00584A54">
      <w:pPr>
        <w:rPr>
          <w:rFonts w:ascii="Consolas" w:hAnsi="Consolas"/>
          <w:sz w:val="20"/>
          <w:szCs w:val="20"/>
        </w:rPr>
      </w:pPr>
      <w:r w:rsidRPr="00584A54">
        <w:rPr>
          <w:rFonts w:ascii="Consolas" w:hAnsi="Consolas"/>
          <w:sz w:val="20"/>
          <w:szCs w:val="20"/>
        </w:rPr>
        <w:t>typedef struct _sai_bfd_session_state_notification_t</w:t>
      </w:r>
    </w:p>
    <w:p w14:paraId="6E4C0332" w14:textId="77777777" w:rsidR="00584A54" w:rsidRPr="00584A54" w:rsidRDefault="00584A54" w:rsidP="00584A54">
      <w:pPr>
        <w:rPr>
          <w:rFonts w:ascii="Consolas" w:hAnsi="Consolas"/>
          <w:sz w:val="20"/>
          <w:szCs w:val="20"/>
        </w:rPr>
      </w:pPr>
      <w:r w:rsidRPr="00584A54">
        <w:rPr>
          <w:rFonts w:ascii="Consolas" w:hAnsi="Consolas"/>
          <w:sz w:val="20"/>
          <w:szCs w:val="20"/>
        </w:rPr>
        <w:t>{</w:t>
      </w:r>
    </w:p>
    <w:p w14:paraId="75237465"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BFD Session id */</w:t>
      </w:r>
    </w:p>
    <w:p w14:paraId="6C3541CC"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sai_object_id_t bfd_session_id;</w:t>
      </w:r>
    </w:p>
    <w:p w14:paraId="522A19BB" w14:textId="77777777" w:rsidR="00584A54" w:rsidRPr="00584A54" w:rsidRDefault="00584A54" w:rsidP="00584A54">
      <w:pPr>
        <w:rPr>
          <w:rFonts w:ascii="Consolas" w:hAnsi="Consolas"/>
          <w:sz w:val="20"/>
          <w:szCs w:val="20"/>
        </w:rPr>
      </w:pPr>
    </w:p>
    <w:p w14:paraId="342A070E" w14:textId="77777777" w:rsidR="00584A54" w:rsidRPr="00584A54" w:rsidRDefault="00584A54" w:rsidP="00584A54">
      <w:pPr>
        <w:rPr>
          <w:rFonts w:ascii="Consolas" w:hAnsi="Consolas"/>
          <w:sz w:val="20"/>
          <w:szCs w:val="20"/>
        </w:rPr>
      </w:pPr>
      <w:r w:rsidRPr="00584A54">
        <w:rPr>
          <w:rFonts w:ascii="Consolas" w:hAnsi="Consolas"/>
          <w:sz w:val="20"/>
          <w:szCs w:val="20"/>
        </w:rPr>
        <w:lastRenderedPageBreak/>
        <w:t xml:space="preserve">    /** BFD session state */</w:t>
      </w:r>
    </w:p>
    <w:p w14:paraId="4B5D820C"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sai_bfd_session_state_t session_state;</w:t>
      </w:r>
    </w:p>
    <w:p w14:paraId="5D52D7A8" w14:textId="77777777" w:rsidR="00584A54" w:rsidRPr="00584A54" w:rsidRDefault="00584A54" w:rsidP="00584A54">
      <w:pPr>
        <w:rPr>
          <w:rFonts w:ascii="Consolas" w:hAnsi="Consolas"/>
          <w:sz w:val="20"/>
          <w:szCs w:val="20"/>
        </w:rPr>
      </w:pPr>
    </w:p>
    <w:p w14:paraId="4E2824F1" w14:textId="77777777" w:rsidR="00584A54" w:rsidRPr="00584A54" w:rsidRDefault="00584A54" w:rsidP="00584A54">
      <w:pPr>
        <w:rPr>
          <w:rFonts w:ascii="Consolas" w:hAnsi="Consolas"/>
          <w:sz w:val="20"/>
          <w:szCs w:val="20"/>
        </w:rPr>
      </w:pPr>
      <w:r w:rsidRPr="00584A54">
        <w:rPr>
          <w:rFonts w:ascii="Consolas" w:hAnsi="Consolas"/>
          <w:sz w:val="20"/>
          <w:szCs w:val="20"/>
        </w:rPr>
        <w:t>} sai_bfd_session_state_notification_t;</w:t>
      </w:r>
    </w:p>
    <w:p w14:paraId="751E1461" w14:textId="77777777" w:rsidR="00584A54" w:rsidRPr="00584A54" w:rsidRDefault="00584A54" w:rsidP="00584A54">
      <w:pPr>
        <w:rPr>
          <w:rFonts w:ascii="Consolas" w:hAnsi="Consolas"/>
          <w:sz w:val="20"/>
          <w:szCs w:val="20"/>
        </w:rPr>
      </w:pPr>
    </w:p>
    <w:p w14:paraId="5CC2EB9E" w14:textId="77777777" w:rsidR="005532E1" w:rsidRPr="005532E1" w:rsidRDefault="005532E1" w:rsidP="005532E1">
      <w:pPr>
        <w:rPr>
          <w:rFonts w:ascii="Consolas" w:hAnsi="Consolas"/>
          <w:sz w:val="20"/>
          <w:szCs w:val="20"/>
        </w:rPr>
      </w:pPr>
      <w:r w:rsidRPr="005532E1">
        <w:rPr>
          <w:rFonts w:ascii="Consolas" w:hAnsi="Consolas"/>
          <w:sz w:val="20"/>
          <w:szCs w:val="20"/>
        </w:rPr>
        <w:t>/**</w:t>
      </w:r>
    </w:p>
    <w:p w14:paraId="3CD5FF0A"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@brief SAI attributes for bfd session</w:t>
      </w:r>
    </w:p>
    <w:p w14:paraId="78A5F906"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124F4595" w14:textId="77777777" w:rsidR="005532E1" w:rsidRPr="005532E1" w:rsidRDefault="005532E1" w:rsidP="005532E1">
      <w:pPr>
        <w:rPr>
          <w:rFonts w:ascii="Consolas" w:hAnsi="Consolas"/>
          <w:sz w:val="20"/>
          <w:szCs w:val="20"/>
        </w:rPr>
      </w:pPr>
      <w:r w:rsidRPr="005532E1">
        <w:rPr>
          <w:rFonts w:ascii="Consolas" w:hAnsi="Consolas"/>
          <w:sz w:val="20"/>
          <w:szCs w:val="20"/>
        </w:rPr>
        <w:t>typedef enum _sai_bfd_session_attr_t</w:t>
      </w:r>
    </w:p>
    <w:p w14:paraId="062D15E9" w14:textId="77777777" w:rsidR="005532E1" w:rsidRPr="005532E1" w:rsidRDefault="005532E1" w:rsidP="005532E1">
      <w:pPr>
        <w:rPr>
          <w:rFonts w:ascii="Consolas" w:hAnsi="Consolas"/>
          <w:sz w:val="20"/>
          <w:szCs w:val="20"/>
        </w:rPr>
      </w:pPr>
      <w:r w:rsidRPr="005532E1">
        <w:rPr>
          <w:rFonts w:ascii="Consolas" w:hAnsi="Consolas"/>
          <w:sz w:val="20"/>
          <w:szCs w:val="20"/>
        </w:rPr>
        <w:t>{</w:t>
      </w:r>
    </w:p>
    <w:p w14:paraId="0AAE48A4"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5B256982"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@brief Start of attributes</w:t>
      </w:r>
    </w:p>
    <w:p w14:paraId="454D8754"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4A4D78F5"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SAI_BFD_SESSION_ATTR_START,</w:t>
      </w:r>
    </w:p>
    <w:p w14:paraId="192627DF" w14:textId="77777777" w:rsidR="005532E1" w:rsidRPr="005532E1" w:rsidRDefault="005532E1" w:rsidP="005532E1">
      <w:pPr>
        <w:rPr>
          <w:rFonts w:ascii="Consolas" w:hAnsi="Consolas"/>
          <w:sz w:val="20"/>
          <w:szCs w:val="20"/>
        </w:rPr>
      </w:pPr>
    </w:p>
    <w:p w14:paraId="67D459D2"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5886B5E3"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@brief BFD Session type DEMAND/ASYNC</w:t>
      </w:r>
    </w:p>
    <w:p w14:paraId="42FCB52F"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73BF9F3E"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@type sai_bfd_session_type_t</w:t>
      </w:r>
    </w:p>
    <w:p w14:paraId="194CFF31"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@flags MANDATORY_ON_CREATE | CREATE_ONLY</w:t>
      </w:r>
    </w:p>
    <w:p w14:paraId="39E6C368"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64E346FE"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SAI_BFD_SESSION_ATTR_TYPE = SAI_BFD_SESSION_ATTR_START,</w:t>
      </w:r>
    </w:p>
    <w:p w14:paraId="7E2772C9" w14:textId="77777777" w:rsidR="005532E1" w:rsidRPr="005532E1" w:rsidRDefault="005532E1" w:rsidP="005532E1">
      <w:pPr>
        <w:rPr>
          <w:rFonts w:ascii="Consolas" w:hAnsi="Consolas"/>
          <w:sz w:val="20"/>
          <w:szCs w:val="20"/>
        </w:rPr>
      </w:pPr>
    </w:p>
    <w:p w14:paraId="4A6B742B"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175465DF"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@brief Hardware lookup valid</w:t>
      </w:r>
    </w:p>
    <w:p w14:paraId="1BD4E418"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513F3C84"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@type bool</w:t>
      </w:r>
    </w:p>
    <w:p w14:paraId="02017EF4"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@flags CREATE_ONLY</w:t>
      </w:r>
    </w:p>
    <w:p w14:paraId="0E7018CE"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@default false</w:t>
      </w:r>
    </w:p>
    <w:p w14:paraId="7D745939"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738FCE00" w14:textId="77777777" w:rsidR="005532E1" w:rsidRDefault="005532E1" w:rsidP="005532E1">
      <w:pPr>
        <w:rPr>
          <w:rFonts w:ascii="Consolas" w:hAnsi="Consolas"/>
          <w:sz w:val="20"/>
          <w:szCs w:val="20"/>
        </w:rPr>
      </w:pPr>
      <w:r w:rsidRPr="005532E1">
        <w:rPr>
          <w:rFonts w:ascii="Consolas" w:hAnsi="Consolas"/>
          <w:sz w:val="20"/>
          <w:szCs w:val="20"/>
        </w:rPr>
        <w:t xml:space="preserve">    SAI_BFD_SESSION_ATTR_HW_LOOKUP_VALID,</w:t>
      </w:r>
    </w:p>
    <w:p w14:paraId="41C71FF7" w14:textId="77777777" w:rsidR="00240520" w:rsidRPr="005532E1" w:rsidRDefault="00240520" w:rsidP="005532E1">
      <w:pPr>
        <w:rPr>
          <w:rFonts w:ascii="Consolas" w:hAnsi="Consolas"/>
          <w:sz w:val="20"/>
          <w:szCs w:val="20"/>
        </w:rPr>
      </w:pPr>
    </w:p>
    <w:p w14:paraId="03500DF8" w14:textId="77777777" w:rsidR="00240520" w:rsidRPr="00240520" w:rsidRDefault="00240520" w:rsidP="00240520">
      <w:pPr>
        <w:rPr>
          <w:rFonts w:ascii="Consolas" w:hAnsi="Consolas"/>
          <w:sz w:val="20"/>
          <w:szCs w:val="20"/>
        </w:rPr>
      </w:pPr>
      <w:r w:rsidRPr="00240520">
        <w:rPr>
          <w:rFonts w:ascii="Consolas" w:hAnsi="Consolas"/>
          <w:sz w:val="20"/>
          <w:szCs w:val="20"/>
        </w:rPr>
        <w:t xml:space="preserve">    /**</w:t>
      </w:r>
    </w:p>
    <w:p w14:paraId="31349958" w14:textId="77777777" w:rsidR="00240520" w:rsidRPr="00240520" w:rsidRDefault="00240520" w:rsidP="00240520">
      <w:pPr>
        <w:rPr>
          <w:rFonts w:ascii="Consolas" w:hAnsi="Consolas"/>
          <w:sz w:val="20"/>
          <w:szCs w:val="20"/>
        </w:rPr>
      </w:pPr>
      <w:r w:rsidRPr="00240520">
        <w:rPr>
          <w:rFonts w:ascii="Consolas" w:hAnsi="Consolas"/>
          <w:sz w:val="20"/>
          <w:szCs w:val="20"/>
        </w:rPr>
        <w:t xml:space="preserve">     * @brief Virtual Router</w:t>
      </w:r>
    </w:p>
    <w:p w14:paraId="49EB8BEE" w14:textId="77777777" w:rsidR="00240520" w:rsidRPr="00240520" w:rsidRDefault="00240520" w:rsidP="00240520">
      <w:pPr>
        <w:rPr>
          <w:rFonts w:ascii="Consolas" w:hAnsi="Consolas"/>
          <w:sz w:val="20"/>
          <w:szCs w:val="20"/>
        </w:rPr>
      </w:pPr>
      <w:r w:rsidRPr="00240520">
        <w:rPr>
          <w:rFonts w:ascii="Consolas" w:hAnsi="Consolas"/>
          <w:sz w:val="20"/>
          <w:szCs w:val="20"/>
        </w:rPr>
        <w:t xml:space="preserve">     *</w:t>
      </w:r>
    </w:p>
    <w:p w14:paraId="6C63F476" w14:textId="77777777" w:rsidR="00240520" w:rsidRPr="00240520" w:rsidRDefault="00240520" w:rsidP="00240520">
      <w:pPr>
        <w:rPr>
          <w:rFonts w:ascii="Consolas" w:hAnsi="Consolas"/>
          <w:sz w:val="20"/>
          <w:szCs w:val="20"/>
        </w:rPr>
      </w:pPr>
      <w:r w:rsidRPr="00240520">
        <w:rPr>
          <w:rFonts w:ascii="Consolas" w:hAnsi="Consolas"/>
          <w:sz w:val="20"/>
          <w:szCs w:val="20"/>
        </w:rPr>
        <w:t xml:space="preserve">     * @type sai_object_id_t</w:t>
      </w:r>
    </w:p>
    <w:p w14:paraId="51A64C40" w14:textId="77777777" w:rsidR="00240520" w:rsidRPr="00240520" w:rsidRDefault="00240520" w:rsidP="00240520">
      <w:pPr>
        <w:rPr>
          <w:rFonts w:ascii="Consolas" w:hAnsi="Consolas"/>
          <w:sz w:val="20"/>
          <w:szCs w:val="20"/>
        </w:rPr>
      </w:pPr>
      <w:r w:rsidRPr="00240520">
        <w:rPr>
          <w:rFonts w:ascii="Consolas" w:hAnsi="Consolas"/>
          <w:sz w:val="20"/>
          <w:szCs w:val="20"/>
        </w:rPr>
        <w:t xml:space="preserve">     * @flags MANDATORY_ON_CREATE | CREATE_AND_SET</w:t>
      </w:r>
    </w:p>
    <w:p w14:paraId="73C816FA" w14:textId="77777777" w:rsidR="00240520" w:rsidRPr="00240520" w:rsidRDefault="00240520" w:rsidP="00240520">
      <w:pPr>
        <w:rPr>
          <w:rFonts w:ascii="Consolas" w:hAnsi="Consolas"/>
          <w:sz w:val="20"/>
          <w:szCs w:val="20"/>
        </w:rPr>
      </w:pPr>
      <w:r w:rsidRPr="00240520">
        <w:rPr>
          <w:rFonts w:ascii="Consolas" w:hAnsi="Consolas"/>
          <w:sz w:val="20"/>
          <w:szCs w:val="20"/>
        </w:rPr>
        <w:t xml:space="preserve">     * @objects SAI_OBJECT_TYPE_VIRTUAL_ROUTER</w:t>
      </w:r>
    </w:p>
    <w:p w14:paraId="5E266BF4" w14:textId="77777777" w:rsidR="00240520" w:rsidRPr="00240520" w:rsidRDefault="00240520" w:rsidP="00240520">
      <w:pPr>
        <w:rPr>
          <w:rFonts w:ascii="Consolas" w:hAnsi="Consolas"/>
          <w:sz w:val="20"/>
          <w:szCs w:val="20"/>
        </w:rPr>
      </w:pPr>
      <w:r w:rsidRPr="00240520">
        <w:rPr>
          <w:rFonts w:ascii="Consolas" w:hAnsi="Consolas"/>
          <w:sz w:val="20"/>
          <w:szCs w:val="20"/>
        </w:rPr>
        <w:t xml:space="preserve">     * @validonly SAI_BFD_SESSION_ATTR_HW_LOOKUP_VALID == true</w:t>
      </w:r>
    </w:p>
    <w:p w14:paraId="030868A7" w14:textId="77777777" w:rsidR="00240520" w:rsidRPr="00240520" w:rsidRDefault="00240520" w:rsidP="00240520">
      <w:pPr>
        <w:rPr>
          <w:rFonts w:ascii="Consolas" w:hAnsi="Consolas"/>
          <w:sz w:val="20"/>
          <w:szCs w:val="20"/>
        </w:rPr>
      </w:pPr>
      <w:r w:rsidRPr="00240520">
        <w:rPr>
          <w:rFonts w:ascii="Consolas" w:hAnsi="Consolas"/>
          <w:sz w:val="20"/>
          <w:szCs w:val="20"/>
        </w:rPr>
        <w:t xml:space="preserve">     */</w:t>
      </w:r>
    </w:p>
    <w:p w14:paraId="6EDEBE39" w14:textId="74A38F8E" w:rsidR="005532E1" w:rsidRDefault="00240520" w:rsidP="00240520">
      <w:pPr>
        <w:rPr>
          <w:rFonts w:ascii="Consolas" w:hAnsi="Consolas"/>
          <w:sz w:val="20"/>
          <w:szCs w:val="20"/>
        </w:rPr>
      </w:pPr>
      <w:r w:rsidRPr="00240520">
        <w:rPr>
          <w:rFonts w:ascii="Consolas" w:hAnsi="Consolas"/>
          <w:sz w:val="20"/>
          <w:szCs w:val="20"/>
        </w:rPr>
        <w:t xml:space="preserve">    SAI_BFD_SESSION_ATTR_VIRTUAL_ROUTER,</w:t>
      </w:r>
    </w:p>
    <w:p w14:paraId="0F222E5C" w14:textId="77777777" w:rsidR="00240520" w:rsidRPr="005532E1" w:rsidRDefault="00240520" w:rsidP="00240520">
      <w:pPr>
        <w:rPr>
          <w:rFonts w:ascii="Consolas" w:hAnsi="Consolas"/>
          <w:sz w:val="20"/>
          <w:szCs w:val="20"/>
        </w:rPr>
      </w:pPr>
    </w:p>
    <w:p w14:paraId="72348405"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63B9A2A2"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@brief Destination Port</w:t>
      </w:r>
    </w:p>
    <w:p w14:paraId="63A11391"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35787F0A"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@type sai_object_id_t</w:t>
      </w:r>
    </w:p>
    <w:p w14:paraId="6AAE628B"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@flags MANDATORY_ON_CREATE | CREATE_AND_SET</w:t>
      </w:r>
    </w:p>
    <w:p w14:paraId="3F076C60"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@objects SAI_OBJECT_TYPE_PORT</w:t>
      </w:r>
    </w:p>
    <w:p w14:paraId="1AD57EB6"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@validonly SAI_BFD_SESSION_ATTR_HW_LOOKUP_VALID == false</w:t>
      </w:r>
    </w:p>
    <w:p w14:paraId="0B6ACBCF"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1B1986D0"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SAI_BFD_SESSION_ATTR_PORT,</w:t>
      </w:r>
    </w:p>
    <w:p w14:paraId="3D559F65" w14:textId="77777777" w:rsidR="005532E1" w:rsidRPr="005532E1" w:rsidRDefault="005532E1" w:rsidP="005532E1">
      <w:pPr>
        <w:rPr>
          <w:rFonts w:ascii="Consolas" w:hAnsi="Consolas"/>
          <w:sz w:val="20"/>
          <w:szCs w:val="20"/>
        </w:rPr>
      </w:pPr>
    </w:p>
    <w:p w14:paraId="18D0CA9F"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1CFA02F1"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@brief Local discriminator</w:t>
      </w:r>
    </w:p>
    <w:p w14:paraId="3E4F8E79"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0D199745" w14:textId="77777777" w:rsidR="005532E1" w:rsidRPr="005532E1" w:rsidRDefault="005532E1" w:rsidP="005532E1">
      <w:pPr>
        <w:rPr>
          <w:rFonts w:ascii="Consolas" w:hAnsi="Consolas"/>
          <w:sz w:val="20"/>
          <w:szCs w:val="20"/>
        </w:rPr>
      </w:pPr>
      <w:r w:rsidRPr="005532E1">
        <w:rPr>
          <w:rFonts w:ascii="Consolas" w:hAnsi="Consolas"/>
          <w:sz w:val="20"/>
          <w:szCs w:val="20"/>
        </w:rPr>
        <w:lastRenderedPageBreak/>
        <w:t xml:space="preserve">     * @type sai_uint32_t</w:t>
      </w:r>
    </w:p>
    <w:p w14:paraId="29CCE758"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@flags MANDATORY_ON_CREATE | CREATE_ONLY</w:t>
      </w:r>
    </w:p>
    <w:p w14:paraId="34D3D411"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3D7B5363"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SAI_BFD_SESSION_ATTR_LOCAL_DISCRIMINATOR,</w:t>
      </w:r>
    </w:p>
    <w:p w14:paraId="3F3AD42F" w14:textId="77777777" w:rsidR="005532E1" w:rsidRPr="005532E1" w:rsidRDefault="005532E1" w:rsidP="005532E1">
      <w:pPr>
        <w:rPr>
          <w:rFonts w:ascii="Consolas" w:hAnsi="Consolas"/>
          <w:sz w:val="20"/>
          <w:szCs w:val="20"/>
        </w:rPr>
      </w:pPr>
    </w:p>
    <w:p w14:paraId="4EEAD309"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21AED072"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@brief Remote discriminator</w:t>
      </w:r>
    </w:p>
    <w:p w14:paraId="4A7F6687"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148D1CF7"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@type sai_uint32_t</w:t>
      </w:r>
    </w:p>
    <w:p w14:paraId="049CF3FE"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@flags MANDATORY_ON_CREATE | CREATE_ONLY</w:t>
      </w:r>
    </w:p>
    <w:p w14:paraId="4D6B2F77" w14:textId="14491CF6" w:rsidR="00584A54" w:rsidRDefault="005532E1" w:rsidP="005532E1">
      <w:pPr>
        <w:rPr>
          <w:rFonts w:ascii="Consolas" w:hAnsi="Consolas"/>
          <w:sz w:val="20"/>
          <w:szCs w:val="20"/>
        </w:rPr>
      </w:pPr>
      <w:r w:rsidRPr="005532E1">
        <w:rPr>
          <w:rFonts w:ascii="Consolas" w:hAnsi="Consolas"/>
          <w:sz w:val="20"/>
          <w:szCs w:val="20"/>
        </w:rPr>
        <w:t xml:space="preserve">     */</w:t>
      </w:r>
    </w:p>
    <w:p w14:paraId="077054A1"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SAI_BFD_SESSION_ATTR_REMOTE_DISCRIMINATOR,</w:t>
      </w:r>
    </w:p>
    <w:p w14:paraId="7B6B5BDB" w14:textId="77777777" w:rsidR="005532E1" w:rsidRPr="005532E1" w:rsidRDefault="005532E1" w:rsidP="005532E1">
      <w:pPr>
        <w:rPr>
          <w:rFonts w:ascii="Consolas" w:hAnsi="Consolas"/>
          <w:sz w:val="20"/>
          <w:szCs w:val="20"/>
        </w:rPr>
      </w:pPr>
    </w:p>
    <w:p w14:paraId="60AFE9AD"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57A47B45"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@brief UDP Source port</w:t>
      </w:r>
    </w:p>
    <w:p w14:paraId="5C19F5B5"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6AF41351"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@type sai_uint32_t</w:t>
      </w:r>
    </w:p>
    <w:p w14:paraId="30960037"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@flags MANDATORY_ON_CREATE | CREATE_ONLY</w:t>
      </w:r>
    </w:p>
    <w:p w14:paraId="05930624"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745F437B"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SAI_BFD_SESSION_ATTR_UDP_SRC_PORT,</w:t>
      </w:r>
    </w:p>
    <w:p w14:paraId="05ACAC90" w14:textId="77777777" w:rsidR="005532E1" w:rsidRPr="005532E1" w:rsidRDefault="005532E1" w:rsidP="005532E1">
      <w:pPr>
        <w:rPr>
          <w:rFonts w:ascii="Consolas" w:hAnsi="Consolas"/>
          <w:sz w:val="20"/>
          <w:szCs w:val="20"/>
        </w:rPr>
      </w:pPr>
    </w:p>
    <w:p w14:paraId="4C64D2EC"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52FC93EE"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@brief Class-of-Service (Traffic Class)</w:t>
      </w:r>
    </w:p>
    <w:p w14:paraId="3EC3F664"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7ED02780"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@type sai_uint8_t</w:t>
      </w:r>
    </w:p>
    <w:p w14:paraId="12885D27"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@flags CREATE_AND_SET</w:t>
      </w:r>
    </w:p>
    <w:p w14:paraId="146A5A31"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@default 0</w:t>
      </w:r>
    </w:p>
    <w:p w14:paraId="4F12C60B"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1E446F56"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SAI_BFD_SESSION_ATTR_TC,</w:t>
      </w:r>
    </w:p>
    <w:p w14:paraId="426FF9D4" w14:textId="77777777" w:rsidR="005532E1" w:rsidRPr="005532E1" w:rsidRDefault="005532E1" w:rsidP="005532E1">
      <w:pPr>
        <w:rPr>
          <w:rFonts w:ascii="Consolas" w:hAnsi="Consolas"/>
          <w:sz w:val="20"/>
          <w:szCs w:val="20"/>
        </w:rPr>
      </w:pPr>
    </w:p>
    <w:p w14:paraId="5CD00DB6"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34AAD4D6"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@brief L2 header TPID.</w:t>
      </w:r>
    </w:p>
    <w:p w14:paraId="18B3E7CB"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48D00640"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@type sai_uint16_t</w:t>
      </w:r>
    </w:p>
    <w:p w14:paraId="6F8CA53B"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@flags CREATE_AND_SET</w:t>
      </w:r>
    </w:p>
    <w:p w14:paraId="01ABBC6D"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@isvlan false</w:t>
      </w:r>
    </w:p>
    <w:p w14:paraId="34685BF8"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@default 0x8100</w:t>
      </w:r>
    </w:p>
    <w:p w14:paraId="229CFFAE"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@validonly SAI_BFD_SESSION_ATTR_VLAN_HEADER_VALID == true</w:t>
      </w:r>
    </w:p>
    <w:p w14:paraId="7C0984BC"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143607ED"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SAI_BFD_SESSION_ATTR_VLAN_TPID,</w:t>
      </w:r>
    </w:p>
    <w:p w14:paraId="77DACAAA" w14:textId="77777777" w:rsidR="005532E1" w:rsidRPr="005532E1" w:rsidRDefault="005532E1" w:rsidP="005532E1">
      <w:pPr>
        <w:rPr>
          <w:rFonts w:ascii="Consolas" w:hAnsi="Consolas"/>
          <w:sz w:val="20"/>
          <w:szCs w:val="20"/>
        </w:rPr>
      </w:pPr>
    </w:p>
    <w:p w14:paraId="1F9DC51C"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029F85A3"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@brief L2 header VLAN Id.</w:t>
      </w:r>
    </w:p>
    <w:p w14:paraId="3CD6761D"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0A7DFD59"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@type sai_uint16_t</w:t>
      </w:r>
    </w:p>
    <w:p w14:paraId="1E6CFC67"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@flags MANDATORY_ON_CREATE | CREATE_ONLY</w:t>
      </w:r>
    </w:p>
    <w:p w14:paraId="561BB051"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@isvlan true</w:t>
      </w:r>
    </w:p>
    <w:p w14:paraId="7F47F667"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@validonly SAI_BFD_SESSION_ATTR_VLAN_HEADER_VALID == true</w:t>
      </w:r>
    </w:p>
    <w:p w14:paraId="06C4CB9A"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46C381ED"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SAI_BFD_SESSION_ATTR_VLAN_ID,</w:t>
      </w:r>
    </w:p>
    <w:p w14:paraId="555C36AA" w14:textId="77777777" w:rsidR="005532E1" w:rsidRPr="005532E1" w:rsidRDefault="005532E1" w:rsidP="005532E1">
      <w:pPr>
        <w:rPr>
          <w:rFonts w:ascii="Consolas" w:hAnsi="Consolas"/>
          <w:sz w:val="20"/>
          <w:szCs w:val="20"/>
        </w:rPr>
      </w:pPr>
    </w:p>
    <w:p w14:paraId="4DAA023B"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0E246F8C"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@brief L2 header packet priority (3 bits).</w:t>
      </w:r>
    </w:p>
    <w:p w14:paraId="26D806BB"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4887089A"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@type sai_uint8_t</w:t>
      </w:r>
    </w:p>
    <w:p w14:paraId="7F61DF85" w14:textId="77777777" w:rsidR="005532E1" w:rsidRPr="005532E1" w:rsidRDefault="005532E1" w:rsidP="005532E1">
      <w:pPr>
        <w:rPr>
          <w:rFonts w:ascii="Consolas" w:hAnsi="Consolas"/>
          <w:sz w:val="20"/>
          <w:szCs w:val="20"/>
        </w:rPr>
      </w:pPr>
      <w:r w:rsidRPr="005532E1">
        <w:rPr>
          <w:rFonts w:ascii="Consolas" w:hAnsi="Consolas"/>
          <w:sz w:val="20"/>
          <w:szCs w:val="20"/>
        </w:rPr>
        <w:lastRenderedPageBreak/>
        <w:t xml:space="preserve">     * @flags CREATE_AND_SET</w:t>
      </w:r>
    </w:p>
    <w:p w14:paraId="68C900E0"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@default 0</w:t>
      </w:r>
    </w:p>
    <w:p w14:paraId="0233927B"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@validonly SAI_BFD_SESSION_ATTR_VLAN_HEADER_VALID == true</w:t>
      </w:r>
    </w:p>
    <w:p w14:paraId="0F872AE4"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4F8514C4"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SAI_BFD_SESSION_ATTR_VLAN_PRI,</w:t>
      </w:r>
    </w:p>
    <w:p w14:paraId="3F7A8CED" w14:textId="77777777" w:rsidR="005532E1" w:rsidRPr="005532E1" w:rsidRDefault="005532E1" w:rsidP="005532E1">
      <w:pPr>
        <w:rPr>
          <w:rFonts w:ascii="Consolas" w:hAnsi="Consolas"/>
          <w:sz w:val="20"/>
          <w:szCs w:val="20"/>
        </w:rPr>
      </w:pPr>
    </w:p>
    <w:p w14:paraId="5B7D4540"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6FD68A54"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@brief L2 header Vlan CFI (1 bit).</w:t>
      </w:r>
    </w:p>
    <w:p w14:paraId="1485AFCE"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67B62BE7"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@type sai_uint8_t</w:t>
      </w:r>
    </w:p>
    <w:p w14:paraId="52BF345A"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@flags CREATE_AND_SET</w:t>
      </w:r>
    </w:p>
    <w:p w14:paraId="0C484F11"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@default 0</w:t>
      </w:r>
    </w:p>
    <w:p w14:paraId="53E8B9FF" w14:textId="4D0E0801" w:rsidR="005532E1" w:rsidRDefault="005532E1" w:rsidP="005532E1">
      <w:pPr>
        <w:rPr>
          <w:rFonts w:ascii="Consolas" w:hAnsi="Consolas"/>
          <w:sz w:val="20"/>
          <w:szCs w:val="20"/>
        </w:rPr>
      </w:pPr>
      <w:r w:rsidRPr="005532E1">
        <w:rPr>
          <w:rFonts w:ascii="Consolas" w:hAnsi="Consolas"/>
          <w:sz w:val="20"/>
          <w:szCs w:val="20"/>
        </w:rPr>
        <w:t xml:space="preserve">     * @validonly SAI_BFD_SESSION_ATTR_VLAN_HEADER_VALID == true</w:t>
      </w:r>
    </w:p>
    <w:p w14:paraId="6B20A4D1"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SAI_BFD_SESSION_ATTR_VLAN_CFI,</w:t>
      </w:r>
    </w:p>
    <w:p w14:paraId="5E5FCE73" w14:textId="77777777" w:rsidR="005532E1" w:rsidRPr="005532E1" w:rsidRDefault="005532E1" w:rsidP="005532E1">
      <w:pPr>
        <w:rPr>
          <w:rFonts w:ascii="Consolas" w:hAnsi="Consolas"/>
          <w:sz w:val="20"/>
          <w:szCs w:val="20"/>
        </w:rPr>
      </w:pPr>
    </w:p>
    <w:p w14:paraId="1C7FFA9B"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74BDC434"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@brief Vlan header valid</w:t>
      </w:r>
    </w:p>
    <w:p w14:paraId="2F1CEC10"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0398EE51"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@type bool</w:t>
      </w:r>
    </w:p>
    <w:p w14:paraId="1CFB5E5D"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@flags CREATE_ONLY</w:t>
      </w:r>
    </w:p>
    <w:p w14:paraId="725FCD74" w14:textId="77777777" w:rsidR="005532E1" w:rsidRDefault="005532E1" w:rsidP="005532E1">
      <w:pPr>
        <w:rPr>
          <w:rFonts w:ascii="Consolas" w:hAnsi="Consolas"/>
          <w:sz w:val="20"/>
          <w:szCs w:val="20"/>
        </w:rPr>
      </w:pPr>
      <w:r w:rsidRPr="005532E1">
        <w:rPr>
          <w:rFonts w:ascii="Consolas" w:hAnsi="Consolas"/>
          <w:sz w:val="20"/>
          <w:szCs w:val="20"/>
        </w:rPr>
        <w:t xml:space="preserve">     * @default false</w:t>
      </w:r>
    </w:p>
    <w:p w14:paraId="1B62F2ED" w14:textId="3DE81383" w:rsidR="00262E9B" w:rsidRPr="005532E1" w:rsidRDefault="00262E9B" w:rsidP="005532E1">
      <w:pPr>
        <w:rPr>
          <w:rFonts w:ascii="Consolas" w:hAnsi="Consolas"/>
          <w:sz w:val="20"/>
          <w:szCs w:val="20"/>
        </w:rPr>
      </w:pPr>
      <w:r w:rsidRPr="00262E9B">
        <w:rPr>
          <w:rFonts w:ascii="Consolas" w:hAnsi="Consolas"/>
          <w:sz w:val="20"/>
          <w:szCs w:val="20"/>
        </w:rPr>
        <w:t xml:space="preserve">     * @validonly SAI_BFD_SESSION_ATTR_HW_LOOKUP_VALID == false</w:t>
      </w:r>
    </w:p>
    <w:p w14:paraId="6059D9C5"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72043381"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SAI_BFD_SESSION_ATTR_VLAN_HEADER_VALID,</w:t>
      </w:r>
    </w:p>
    <w:p w14:paraId="2638CD02" w14:textId="77777777" w:rsidR="005532E1" w:rsidRPr="005532E1" w:rsidRDefault="005532E1" w:rsidP="005532E1">
      <w:pPr>
        <w:rPr>
          <w:rFonts w:ascii="Consolas" w:hAnsi="Consolas"/>
          <w:sz w:val="20"/>
          <w:szCs w:val="20"/>
        </w:rPr>
      </w:pPr>
    </w:p>
    <w:p w14:paraId="6C1D83FD"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435D7EF1"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@brief Encapsulation type</w:t>
      </w:r>
    </w:p>
    <w:p w14:paraId="74DBAB1B"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2A40168F"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@type sai_bfd_encapsulation_type_t</w:t>
      </w:r>
    </w:p>
    <w:p w14:paraId="77AE2737"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@flags MANDATORY_ON_CREATE | CREATE_ONLY</w:t>
      </w:r>
    </w:p>
    <w:p w14:paraId="6F235CD1"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@validonly SAI_BFD_SESSION_ATTR_HW_LOOKUP_VALID == false</w:t>
      </w:r>
    </w:p>
    <w:p w14:paraId="3AACB73C"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0EFE55A3"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SAI_BFD_SESSION_ATTR_ENCAPSULATION_TYPE,</w:t>
      </w:r>
    </w:p>
    <w:p w14:paraId="4E2803B7" w14:textId="77777777" w:rsidR="005532E1" w:rsidRPr="005532E1" w:rsidRDefault="005532E1" w:rsidP="005532E1">
      <w:pPr>
        <w:rPr>
          <w:rFonts w:ascii="Consolas" w:hAnsi="Consolas"/>
          <w:sz w:val="20"/>
          <w:szCs w:val="20"/>
        </w:rPr>
      </w:pPr>
    </w:p>
    <w:p w14:paraId="7023517A"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15F9B8E6"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@brief IP header version</w:t>
      </w:r>
    </w:p>
    <w:p w14:paraId="28370189"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61429E2A"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@type sai_uint8_t</w:t>
      </w:r>
    </w:p>
    <w:p w14:paraId="53BA9057"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@flags MANDATORY_ON_CREATE | CREATE_AND_SET</w:t>
      </w:r>
    </w:p>
    <w:p w14:paraId="374046B4"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37E52CDA"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SAI_BFD_SESSION_ATTR_IPHDR_VERSION,</w:t>
      </w:r>
    </w:p>
    <w:p w14:paraId="6DF66948" w14:textId="77777777" w:rsidR="005532E1" w:rsidRPr="005532E1" w:rsidRDefault="005532E1" w:rsidP="005532E1">
      <w:pPr>
        <w:rPr>
          <w:rFonts w:ascii="Consolas" w:hAnsi="Consolas"/>
          <w:sz w:val="20"/>
          <w:szCs w:val="20"/>
        </w:rPr>
      </w:pPr>
    </w:p>
    <w:p w14:paraId="2131D0F1"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0F2962AE"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@brief header TOS</w:t>
      </w:r>
    </w:p>
    <w:p w14:paraId="41BB585F"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4B39FFF7"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@type sai_uint8_t</w:t>
      </w:r>
    </w:p>
    <w:p w14:paraId="0B1D7D34"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@flags CREATE_AND_SET</w:t>
      </w:r>
    </w:p>
    <w:p w14:paraId="0558D889"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3C77AC6D"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SAI_BFD_SESSION_ATTR_TOS,</w:t>
      </w:r>
    </w:p>
    <w:p w14:paraId="561EB554" w14:textId="77777777" w:rsidR="005532E1" w:rsidRPr="005532E1" w:rsidRDefault="005532E1" w:rsidP="005532E1">
      <w:pPr>
        <w:rPr>
          <w:rFonts w:ascii="Consolas" w:hAnsi="Consolas"/>
          <w:sz w:val="20"/>
          <w:szCs w:val="20"/>
        </w:rPr>
      </w:pPr>
    </w:p>
    <w:p w14:paraId="731F2849"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0D597162"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@brief header TTL</w:t>
      </w:r>
    </w:p>
    <w:p w14:paraId="3B5F6FA1"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574A41B6"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@type sai_uint8_t</w:t>
      </w:r>
    </w:p>
    <w:p w14:paraId="56C7D53B"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@flags CREATE_AND_SET</w:t>
      </w:r>
    </w:p>
    <w:p w14:paraId="4B4C2AC6" w14:textId="77777777" w:rsidR="005532E1" w:rsidRPr="005532E1" w:rsidRDefault="005532E1" w:rsidP="005532E1">
      <w:pPr>
        <w:rPr>
          <w:rFonts w:ascii="Consolas" w:hAnsi="Consolas"/>
          <w:sz w:val="20"/>
          <w:szCs w:val="20"/>
        </w:rPr>
      </w:pPr>
      <w:r w:rsidRPr="005532E1">
        <w:rPr>
          <w:rFonts w:ascii="Consolas" w:hAnsi="Consolas"/>
          <w:sz w:val="20"/>
          <w:szCs w:val="20"/>
        </w:rPr>
        <w:lastRenderedPageBreak/>
        <w:t xml:space="preserve">     * @default 255</w:t>
      </w:r>
    </w:p>
    <w:p w14:paraId="4411CED0"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7A37D614"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SAI_BFD_SESSION_ATTR_TTL,</w:t>
      </w:r>
    </w:p>
    <w:p w14:paraId="4B1CB946" w14:textId="77777777" w:rsidR="005532E1" w:rsidRPr="005532E1" w:rsidRDefault="005532E1" w:rsidP="005532E1">
      <w:pPr>
        <w:rPr>
          <w:rFonts w:ascii="Consolas" w:hAnsi="Consolas"/>
          <w:sz w:val="20"/>
          <w:szCs w:val="20"/>
        </w:rPr>
      </w:pPr>
    </w:p>
    <w:p w14:paraId="27FC7D96"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1C6A9E17"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@brief source IP</w:t>
      </w:r>
    </w:p>
    <w:p w14:paraId="413F8D7B"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3E237935"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@type sai_ip_address_t</w:t>
      </w:r>
    </w:p>
    <w:p w14:paraId="71EDB1B4"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@flags MANDATORY_ON_CREATE | CREATE_ONLY</w:t>
      </w:r>
    </w:p>
    <w:p w14:paraId="46C74339"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656AACDC"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SAI_BFD_SESSION_ATTR_SRC_IP_ADDRESS,</w:t>
      </w:r>
    </w:p>
    <w:p w14:paraId="487654E1" w14:textId="77777777" w:rsidR="005532E1" w:rsidRPr="005532E1" w:rsidRDefault="005532E1" w:rsidP="005532E1">
      <w:pPr>
        <w:rPr>
          <w:rFonts w:ascii="Consolas" w:hAnsi="Consolas"/>
          <w:sz w:val="20"/>
          <w:szCs w:val="20"/>
        </w:rPr>
      </w:pPr>
    </w:p>
    <w:p w14:paraId="7EA31739"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51BEDD97"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@brief destination IP</w:t>
      </w:r>
    </w:p>
    <w:p w14:paraId="2E55FD7C" w14:textId="2247DBAC" w:rsidR="005532E1" w:rsidRDefault="005532E1" w:rsidP="005532E1">
      <w:pPr>
        <w:rPr>
          <w:rFonts w:ascii="Consolas" w:hAnsi="Consolas"/>
          <w:sz w:val="20"/>
          <w:szCs w:val="20"/>
        </w:rPr>
      </w:pPr>
      <w:r w:rsidRPr="005532E1">
        <w:rPr>
          <w:rFonts w:ascii="Consolas" w:hAnsi="Consolas"/>
          <w:sz w:val="20"/>
          <w:szCs w:val="20"/>
        </w:rPr>
        <w:t xml:space="preserve">     *</w:t>
      </w:r>
    </w:p>
    <w:p w14:paraId="21ADB562"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@type sai_ip_address_t</w:t>
      </w:r>
    </w:p>
    <w:p w14:paraId="201428CD"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@flags MANDATORY_ON_CREATE | CREATE_ONLY</w:t>
      </w:r>
    </w:p>
    <w:p w14:paraId="406DFCCA"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5687B3B0"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SAI_BFD_SESSION_ATTR_DST_IP_ADDRESS,</w:t>
      </w:r>
    </w:p>
    <w:p w14:paraId="2F054CC4" w14:textId="77777777" w:rsidR="005532E1" w:rsidRPr="005532E1" w:rsidRDefault="005532E1" w:rsidP="005532E1">
      <w:pPr>
        <w:rPr>
          <w:rFonts w:ascii="Consolas" w:hAnsi="Consolas"/>
          <w:sz w:val="20"/>
          <w:szCs w:val="20"/>
        </w:rPr>
      </w:pPr>
    </w:p>
    <w:p w14:paraId="795ECF45"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454282A0"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@brief Tunnel ip header TOS</w:t>
      </w:r>
    </w:p>
    <w:p w14:paraId="239A1802"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6997BD12"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@type sai_uint8_t</w:t>
      </w:r>
    </w:p>
    <w:p w14:paraId="7D3D4C27"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@flags CREATE_AND_SET</w:t>
      </w:r>
    </w:p>
    <w:p w14:paraId="339F7499"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@validonly SAI_BFD_SESSION_ATTR_ENCAPSULATION_TYPE == SAI_BFD_ENCAPSULATION_TYPE_IP_IN_IP</w:t>
      </w:r>
    </w:p>
    <w:p w14:paraId="0748D1F3"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0FAB0BE1"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SAI_BFD_SESSION_ATTR_TUNNEL_TOS,</w:t>
      </w:r>
    </w:p>
    <w:p w14:paraId="2FF37DD9" w14:textId="77777777" w:rsidR="005532E1" w:rsidRPr="005532E1" w:rsidRDefault="005532E1" w:rsidP="005532E1">
      <w:pPr>
        <w:rPr>
          <w:rFonts w:ascii="Consolas" w:hAnsi="Consolas"/>
          <w:sz w:val="20"/>
          <w:szCs w:val="20"/>
        </w:rPr>
      </w:pPr>
    </w:p>
    <w:p w14:paraId="2B2FAFC5"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5F76EC69"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@brief Tunnel ip header TTL</w:t>
      </w:r>
    </w:p>
    <w:p w14:paraId="70585BCC"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08C69148"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@type sai_uint8_t</w:t>
      </w:r>
    </w:p>
    <w:p w14:paraId="44C0277C"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@flags CREATE_AND_SET</w:t>
      </w:r>
    </w:p>
    <w:p w14:paraId="1AB79FF5"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@default 255</w:t>
      </w:r>
    </w:p>
    <w:p w14:paraId="118040AA"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@validonly SAI_BFD_SESSION_ATTR_ENCAPSULATION_TYPE == SAI_BFD_ENCAPSULATION_TYPE_IP_IN_IP</w:t>
      </w:r>
    </w:p>
    <w:p w14:paraId="003D7841"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513AF575"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SAI_BFD_SESSION_ATTR_TUNNEL_TTL,</w:t>
      </w:r>
    </w:p>
    <w:p w14:paraId="5DE76AE9" w14:textId="77777777" w:rsidR="005532E1" w:rsidRPr="005532E1" w:rsidRDefault="005532E1" w:rsidP="005532E1">
      <w:pPr>
        <w:rPr>
          <w:rFonts w:ascii="Consolas" w:hAnsi="Consolas"/>
          <w:sz w:val="20"/>
          <w:szCs w:val="20"/>
        </w:rPr>
      </w:pPr>
    </w:p>
    <w:p w14:paraId="11FD59F8"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3F713318"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@brief Tunnel source IP</w:t>
      </w:r>
    </w:p>
    <w:p w14:paraId="74C1FBCD"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50E5F0BE"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@type sai_ip_address_t</w:t>
      </w:r>
    </w:p>
    <w:p w14:paraId="205179E0"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@flags MANDATORY_ON_CREATE | CREATE_ONLY</w:t>
      </w:r>
    </w:p>
    <w:p w14:paraId="70BD3979"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@validonly SAI_BFD_SESSION_ATTR_ENCAPSULATION_TYPE == SAI_BFD_ENCAPSULATION_TYPE_IP_IN_IP</w:t>
      </w:r>
    </w:p>
    <w:p w14:paraId="2652D284"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5262D9A9"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SAI_BFD_SESSION_ATTR_TUNNEL_SRC_IP_ADDRESS,</w:t>
      </w:r>
    </w:p>
    <w:p w14:paraId="3544FBB7" w14:textId="77777777" w:rsidR="005532E1" w:rsidRPr="005532E1" w:rsidRDefault="005532E1" w:rsidP="005532E1">
      <w:pPr>
        <w:rPr>
          <w:rFonts w:ascii="Consolas" w:hAnsi="Consolas"/>
          <w:sz w:val="20"/>
          <w:szCs w:val="20"/>
        </w:rPr>
      </w:pPr>
    </w:p>
    <w:p w14:paraId="327974B9"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787F9D7E"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@brief Tunnel destination IP</w:t>
      </w:r>
    </w:p>
    <w:p w14:paraId="52C9E521"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266814A8"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@type sai_ip_address_t</w:t>
      </w:r>
    </w:p>
    <w:p w14:paraId="01ED3991" w14:textId="77777777" w:rsidR="005532E1" w:rsidRPr="005532E1" w:rsidRDefault="005532E1" w:rsidP="005532E1">
      <w:pPr>
        <w:rPr>
          <w:rFonts w:ascii="Consolas" w:hAnsi="Consolas"/>
          <w:sz w:val="20"/>
          <w:szCs w:val="20"/>
        </w:rPr>
      </w:pPr>
      <w:r w:rsidRPr="005532E1">
        <w:rPr>
          <w:rFonts w:ascii="Consolas" w:hAnsi="Consolas"/>
          <w:sz w:val="20"/>
          <w:szCs w:val="20"/>
        </w:rPr>
        <w:lastRenderedPageBreak/>
        <w:t xml:space="preserve">     * @flags MANDATORY_ON_CREATE | CREATE_ONLY</w:t>
      </w:r>
    </w:p>
    <w:p w14:paraId="04C61C90"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@validonly SAI_BFD_SESSION_ATTR_ENCAPSULATION_TYPE == SAI_BFD_ENCAPSULATION_TYPE_IP_IN_IP</w:t>
      </w:r>
    </w:p>
    <w:p w14:paraId="3F426C39"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723EA21C"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SAI_BFD_SESSION_ATTR_TUNNEL_DST_IP_ADDRESS,</w:t>
      </w:r>
    </w:p>
    <w:p w14:paraId="67DDEDCD" w14:textId="77777777" w:rsidR="005532E1" w:rsidRPr="005532E1" w:rsidRDefault="005532E1" w:rsidP="005532E1">
      <w:pPr>
        <w:rPr>
          <w:rFonts w:ascii="Consolas" w:hAnsi="Consolas"/>
          <w:sz w:val="20"/>
          <w:szCs w:val="20"/>
        </w:rPr>
      </w:pPr>
    </w:p>
    <w:p w14:paraId="47F8C563"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2DB940BB"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@brief L2 source MAC address</w:t>
      </w:r>
    </w:p>
    <w:p w14:paraId="36F510A3"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728C1AB9"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@type sai_mac_t</w:t>
      </w:r>
    </w:p>
    <w:p w14:paraId="03EA1F6D" w14:textId="77777777" w:rsidR="005532E1" w:rsidRDefault="005532E1" w:rsidP="005532E1">
      <w:pPr>
        <w:rPr>
          <w:rFonts w:ascii="Consolas" w:hAnsi="Consolas"/>
          <w:sz w:val="20"/>
          <w:szCs w:val="20"/>
        </w:rPr>
      </w:pPr>
      <w:r w:rsidRPr="005532E1">
        <w:rPr>
          <w:rFonts w:ascii="Consolas" w:hAnsi="Consolas"/>
          <w:sz w:val="20"/>
          <w:szCs w:val="20"/>
        </w:rPr>
        <w:t xml:space="preserve">     * @flags MANDATORY_ON_CREATE | CREATE_AND_SET</w:t>
      </w:r>
    </w:p>
    <w:p w14:paraId="2C74CE6E" w14:textId="38464031" w:rsidR="00394C4A" w:rsidRPr="005532E1" w:rsidRDefault="00394C4A" w:rsidP="005532E1">
      <w:pPr>
        <w:rPr>
          <w:rFonts w:ascii="Consolas" w:hAnsi="Consolas"/>
          <w:sz w:val="20"/>
          <w:szCs w:val="20"/>
        </w:rPr>
      </w:pPr>
      <w:r w:rsidRPr="00394C4A">
        <w:rPr>
          <w:rFonts w:ascii="Consolas" w:hAnsi="Consolas"/>
          <w:sz w:val="20"/>
          <w:szCs w:val="20"/>
        </w:rPr>
        <w:t xml:space="preserve">     * @validonly SAI_BFD_SESSION_ATTR_HW_LOOKUP_VALID == false</w:t>
      </w:r>
    </w:p>
    <w:p w14:paraId="47C44195"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4F14D8AE"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SAI_BFD_SESSION_ATTR_SRC_MAC_ADDRESS,</w:t>
      </w:r>
    </w:p>
    <w:p w14:paraId="6DC96619" w14:textId="77777777" w:rsidR="005532E1" w:rsidRPr="005532E1" w:rsidRDefault="005532E1" w:rsidP="005532E1">
      <w:pPr>
        <w:rPr>
          <w:rFonts w:ascii="Consolas" w:hAnsi="Consolas"/>
          <w:sz w:val="20"/>
          <w:szCs w:val="20"/>
        </w:rPr>
      </w:pPr>
    </w:p>
    <w:p w14:paraId="625EB395"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661C478C"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@brief L2 destination MAC address</w:t>
      </w:r>
    </w:p>
    <w:p w14:paraId="65F1BFB1"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0653D07B"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@type sai_mac_t</w:t>
      </w:r>
    </w:p>
    <w:p w14:paraId="5871B6BB" w14:textId="77777777" w:rsidR="005532E1" w:rsidRDefault="005532E1" w:rsidP="005532E1">
      <w:pPr>
        <w:rPr>
          <w:rFonts w:ascii="Consolas" w:hAnsi="Consolas"/>
          <w:sz w:val="20"/>
          <w:szCs w:val="20"/>
        </w:rPr>
      </w:pPr>
      <w:r w:rsidRPr="005532E1">
        <w:rPr>
          <w:rFonts w:ascii="Consolas" w:hAnsi="Consolas"/>
          <w:sz w:val="20"/>
          <w:szCs w:val="20"/>
        </w:rPr>
        <w:t xml:space="preserve">     * @flags MANDATORY_ON_CREATE | CREATE_AND_SET</w:t>
      </w:r>
    </w:p>
    <w:p w14:paraId="6F910B24" w14:textId="32A2D93D" w:rsidR="00394C4A" w:rsidRPr="005532E1" w:rsidRDefault="00394C4A" w:rsidP="005532E1">
      <w:pPr>
        <w:rPr>
          <w:rFonts w:ascii="Consolas" w:hAnsi="Consolas"/>
          <w:sz w:val="20"/>
          <w:szCs w:val="20"/>
        </w:rPr>
      </w:pPr>
      <w:r w:rsidRPr="00394C4A">
        <w:rPr>
          <w:rFonts w:ascii="Consolas" w:hAnsi="Consolas"/>
          <w:sz w:val="20"/>
          <w:szCs w:val="20"/>
        </w:rPr>
        <w:t xml:space="preserve">     * @validonly SAI_BFD_SESSION_ATTR_HW_LOOKUP_VALID == false</w:t>
      </w:r>
    </w:p>
    <w:p w14:paraId="1D7BF8AE"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39C32BF4" w14:textId="37FFEF66" w:rsidR="005532E1" w:rsidRDefault="005532E1" w:rsidP="005532E1">
      <w:pPr>
        <w:rPr>
          <w:rFonts w:ascii="Consolas" w:hAnsi="Consolas"/>
          <w:sz w:val="20"/>
          <w:szCs w:val="20"/>
        </w:rPr>
      </w:pPr>
      <w:r w:rsidRPr="005532E1">
        <w:rPr>
          <w:rFonts w:ascii="Consolas" w:hAnsi="Consolas"/>
          <w:sz w:val="20"/>
          <w:szCs w:val="20"/>
        </w:rPr>
        <w:t xml:space="preserve">    SAI_BFD_SESSION_ATTR_DST_MAC_ADDRESS,</w:t>
      </w:r>
    </w:p>
    <w:p w14:paraId="081F3110" w14:textId="77777777" w:rsidR="005532E1" w:rsidRPr="005532E1" w:rsidRDefault="005532E1" w:rsidP="005532E1">
      <w:pPr>
        <w:rPr>
          <w:rFonts w:ascii="Consolas" w:hAnsi="Consolas"/>
          <w:sz w:val="20"/>
          <w:szCs w:val="20"/>
        </w:rPr>
      </w:pPr>
    </w:p>
    <w:p w14:paraId="2FA9DD4C"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229B8613"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@brief To enable echo function on BFD session</w:t>
      </w:r>
    </w:p>
    <w:p w14:paraId="43735C19"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3BA0F2B7"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@type bool</w:t>
      </w:r>
    </w:p>
    <w:p w14:paraId="288C22D6"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@flags CREATE_AND_SET</w:t>
      </w:r>
    </w:p>
    <w:p w14:paraId="232122BE"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@default false</w:t>
      </w:r>
    </w:p>
    <w:p w14:paraId="493E92F0"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0097D8B5"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SAI_BFD_SESSION_ATTR_ECHO_ENABLE,</w:t>
      </w:r>
    </w:p>
    <w:p w14:paraId="5C615139" w14:textId="77777777" w:rsidR="005532E1" w:rsidRPr="005532E1" w:rsidRDefault="005532E1" w:rsidP="005532E1">
      <w:pPr>
        <w:rPr>
          <w:rFonts w:ascii="Consolas" w:hAnsi="Consolas"/>
          <w:sz w:val="20"/>
          <w:szCs w:val="20"/>
        </w:rPr>
      </w:pPr>
    </w:p>
    <w:p w14:paraId="1C75DDC3"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70C94FEA"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@brief Multihop BFD session</w:t>
      </w:r>
    </w:p>
    <w:p w14:paraId="760BA82F"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38400DBC"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@type bool</w:t>
      </w:r>
    </w:p>
    <w:p w14:paraId="0C5BA61D"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@flags CREATE_ONLY</w:t>
      </w:r>
    </w:p>
    <w:p w14:paraId="33005E95"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@default false</w:t>
      </w:r>
    </w:p>
    <w:p w14:paraId="30394EE0"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2193AB90"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SAI_BFD_SESSION_ATTR_MULTIHOP,</w:t>
      </w:r>
    </w:p>
    <w:p w14:paraId="39297207" w14:textId="77777777" w:rsidR="005532E1" w:rsidRPr="005532E1" w:rsidRDefault="005532E1" w:rsidP="005532E1">
      <w:pPr>
        <w:rPr>
          <w:rFonts w:ascii="Consolas" w:hAnsi="Consolas"/>
          <w:sz w:val="20"/>
          <w:szCs w:val="20"/>
        </w:rPr>
      </w:pPr>
    </w:p>
    <w:p w14:paraId="060851A9"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08316F14"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@brief Minimum Transmit interval in microseconds</w:t>
      </w:r>
    </w:p>
    <w:p w14:paraId="6B7F0BF5"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03FAB0F7"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@type sai_uint32_t</w:t>
      </w:r>
    </w:p>
    <w:p w14:paraId="4363AA0E"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@flags MANDATORY_ON_CREATE | CREATE_AND_SET</w:t>
      </w:r>
    </w:p>
    <w:p w14:paraId="617FA902"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7983AE54"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SAI_BFD_SESSION_ATTR_MIN_TX,</w:t>
      </w:r>
    </w:p>
    <w:p w14:paraId="4BC3CF57" w14:textId="77777777" w:rsidR="005532E1" w:rsidRPr="005532E1" w:rsidRDefault="005532E1" w:rsidP="005532E1">
      <w:pPr>
        <w:rPr>
          <w:rFonts w:ascii="Consolas" w:hAnsi="Consolas"/>
          <w:sz w:val="20"/>
          <w:szCs w:val="20"/>
        </w:rPr>
      </w:pPr>
    </w:p>
    <w:p w14:paraId="31F61C24"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49A25B42"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@brief Minimum Receive interval in microseconds</w:t>
      </w:r>
    </w:p>
    <w:p w14:paraId="7493C612"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64228B3C"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@type sai_uint32_t</w:t>
      </w:r>
    </w:p>
    <w:p w14:paraId="1C446FD0"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@flags MANDATORY_ON_CREATE | CREATE_AND_SET</w:t>
      </w:r>
    </w:p>
    <w:p w14:paraId="08825170" w14:textId="77777777" w:rsidR="005532E1" w:rsidRPr="005532E1" w:rsidRDefault="005532E1" w:rsidP="005532E1">
      <w:pPr>
        <w:rPr>
          <w:rFonts w:ascii="Consolas" w:hAnsi="Consolas"/>
          <w:sz w:val="20"/>
          <w:szCs w:val="20"/>
        </w:rPr>
      </w:pPr>
      <w:r w:rsidRPr="005532E1">
        <w:rPr>
          <w:rFonts w:ascii="Consolas" w:hAnsi="Consolas"/>
          <w:sz w:val="20"/>
          <w:szCs w:val="20"/>
        </w:rPr>
        <w:lastRenderedPageBreak/>
        <w:t xml:space="preserve">     */</w:t>
      </w:r>
    </w:p>
    <w:p w14:paraId="0A7AE51F"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SAI_BFD_SESSION_ATTR_MIN_RX,</w:t>
      </w:r>
    </w:p>
    <w:p w14:paraId="27B488EA" w14:textId="77777777" w:rsidR="005532E1" w:rsidRPr="005532E1" w:rsidRDefault="005532E1" w:rsidP="005532E1">
      <w:pPr>
        <w:rPr>
          <w:rFonts w:ascii="Consolas" w:hAnsi="Consolas"/>
          <w:sz w:val="20"/>
          <w:szCs w:val="20"/>
        </w:rPr>
      </w:pPr>
    </w:p>
    <w:p w14:paraId="53F54AC1"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0441AE7A"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@brief Detect time Multiplier</w:t>
      </w:r>
    </w:p>
    <w:p w14:paraId="66CF220F"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335A8BF1"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@type sai_uint8_t</w:t>
      </w:r>
    </w:p>
    <w:p w14:paraId="33B76502"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@flags MANDATORY_ON_CREATE | CREATE_AND_SET</w:t>
      </w:r>
    </w:p>
    <w:p w14:paraId="1DAACA02"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3C145EC2"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SAI_BFD_SESSION_ATTR_MULTIPLIER,</w:t>
      </w:r>
    </w:p>
    <w:p w14:paraId="7483FC82" w14:textId="77777777" w:rsidR="005532E1" w:rsidRPr="005532E1" w:rsidRDefault="005532E1" w:rsidP="005532E1">
      <w:pPr>
        <w:rPr>
          <w:rFonts w:ascii="Consolas" w:hAnsi="Consolas"/>
          <w:sz w:val="20"/>
          <w:szCs w:val="20"/>
        </w:rPr>
      </w:pPr>
    </w:p>
    <w:p w14:paraId="067B04BC"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38715D5D"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@brief Minimum Remote Transmit interval in microseconds</w:t>
      </w:r>
    </w:p>
    <w:p w14:paraId="7017940C"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53977357"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@type sai_uint32_t</w:t>
      </w:r>
    </w:p>
    <w:p w14:paraId="7430A87E"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@flags READ_ONLY</w:t>
      </w:r>
    </w:p>
    <w:p w14:paraId="09BCEC74"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2FC7C93A"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SAI_BFD_SESSION_ATTR_REMOTE_MIN_TX,</w:t>
      </w:r>
    </w:p>
    <w:p w14:paraId="1E7F7A8F" w14:textId="77777777" w:rsidR="005532E1" w:rsidRPr="005532E1" w:rsidRDefault="005532E1" w:rsidP="005532E1">
      <w:pPr>
        <w:rPr>
          <w:rFonts w:ascii="Consolas" w:hAnsi="Consolas"/>
          <w:sz w:val="20"/>
          <w:szCs w:val="20"/>
        </w:rPr>
      </w:pPr>
    </w:p>
    <w:p w14:paraId="1B8D742D"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1CAEACFB"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@brief Minimum Remote Receive interval in microseconds</w:t>
      </w:r>
    </w:p>
    <w:p w14:paraId="742EC95C"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41EFC6C2"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@type sai_uint32_t</w:t>
      </w:r>
    </w:p>
    <w:p w14:paraId="708FDAC4" w14:textId="26A8CF87" w:rsidR="005532E1" w:rsidRDefault="005532E1" w:rsidP="005532E1">
      <w:pPr>
        <w:rPr>
          <w:rFonts w:ascii="Consolas" w:hAnsi="Consolas"/>
          <w:sz w:val="20"/>
          <w:szCs w:val="20"/>
        </w:rPr>
      </w:pPr>
      <w:r w:rsidRPr="005532E1">
        <w:rPr>
          <w:rFonts w:ascii="Consolas" w:hAnsi="Consolas"/>
          <w:sz w:val="20"/>
          <w:szCs w:val="20"/>
        </w:rPr>
        <w:t xml:space="preserve">     * @flags READ_ONLY</w:t>
      </w:r>
    </w:p>
    <w:p w14:paraId="5D7E6526"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54FB44E3"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SAI_BFD_SESSION_ATTR_REMOTE_MIN_RX,</w:t>
      </w:r>
    </w:p>
    <w:p w14:paraId="468E8963" w14:textId="77777777" w:rsidR="005532E1" w:rsidRPr="005532E1" w:rsidRDefault="005532E1" w:rsidP="005532E1">
      <w:pPr>
        <w:rPr>
          <w:rFonts w:ascii="Consolas" w:hAnsi="Consolas"/>
          <w:sz w:val="20"/>
          <w:szCs w:val="20"/>
        </w:rPr>
      </w:pPr>
    </w:p>
    <w:p w14:paraId="65397B65"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693FC920"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@brief BFD Session state</w:t>
      </w:r>
    </w:p>
    <w:p w14:paraId="4F13BEFE"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43930578"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@type sai_bfd_session_state_t</w:t>
      </w:r>
    </w:p>
    <w:p w14:paraId="7A459559"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@flags READ_ONLY</w:t>
      </w:r>
    </w:p>
    <w:p w14:paraId="5A7F5F7B"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637EDE1A"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SAI_BFD_SESSION_ATTR_STATE,</w:t>
      </w:r>
    </w:p>
    <w:p w14:paraId="151B8548" w14:textId="77777777" w:rsidR="005532E1" w:rsidRPr="005532E1" w:rsidRDefault="005532E1" w:rsidP="005532E1">
      <w:pPr>
        <w:rPr>
          <w:rFonts w:ascii="Consolas" w:hAnsi="Consolas"/>
          <w:sz w:val="20"/>
          <w:szCs w:val="20"/>
        </w:rPr>
      </w:pPr>
    </w:p>
    <w:p w14:paraId="5BD4DBF8"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10079782"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@brief End of attributes</w:t>
      </w:r>
    </w:p>
    <w:p w14:paraId="0E4C049C"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155998DC"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SAI_BFD_SESSION_ATTR_END,</w:t>
      </w:r>
    </w:p>
    <w:p w14:paraId="2949EEA3" w14:textId="77777777" w:rsidR="005532E1" w:rsidRPr="005532E1" w:rsidRDefault="005532E1" w:rsidP="005532E1">
      <w:pPr>
        <w:rPr>
          <w:rFonts w:ascii="Consolas" w:hAnsi="Consolas"/>
          <w:sz w:val="20"/>
          <w:szCs w:val="20"/>
        </w:rPr>
      </w:pPr>
    </w:p>
    <w:p w14:paraId="1454BE55"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Custom range base value */</w:t>
      </w:r>
    </w:p>
    <w:p w14:paraId="12167190"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SAI_BFD_SESSION_ATTR_CUSTOM_RANGE_START = 0x10000000,</w:t>
      </w:r>
    </w:p>
    <w:p w14:paraId="020F5B03" w14:textId="77777777" w:rsidR="005532E1" w:rsidRPr="005532E1" w:rsidRDefault="005532E1" w:rsidP="005532E1">
      <w:pPr>
        <w:rPr>
          <w:rFonts w:ascii="Consolas" w:hAnsi="Consolas"/>
          <w:sz w:val="20"/>
          <w:szCs w:val="20"/>
        </w:rPr>
      </w:pPr>
    </w:p>
    <w:p w14:paraId="22233053"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End of custom range base */</w:t>
      </w:r>
    </w:p>
    <w:p w14:paraId="3B019667"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SAI_BFD_SESSION_ATTR_CUSTOM_RANGE_END</w:t>
      </w:r>
    </w:p>
    <w:p w14:paraId="46F3CB61" w14:textId="77777777" w:rsidR="005532E1" w:rsidRPr="005532E1" w:rsidRDefault="005532E1" w:rsidP="005532E1">
      <w:pPr>
        <w:rPr>
          <w:rFonts w:ascii="Consolas" w:hAnsi="Consolas"/>
          <w:sz w:val="20"/>
          <w:szCs w:val="20"/>
        </w:rPr>
      </w:pPr>
    </w:p>
    <w:p w14:paraId="352E39B9" w14:textId="11CE198A" w:rsidR="005532E1" w:rsidRDefault="005532E1" w:rsidP="005532E1">
      <w:pPr>
        <w:rPr>
          <w:rFonts w:ascii="Consolas" w:hAnsi="Consolas"/>
          <w:sz w:val="20"/>
          <w:szCs w:val="20"/>
        </w:rPr>
      </w:pPr>
      <w:r w:rsidRPr="005532E1">
        <w:rPr>
          <w:rFonts w:ascii="Consolas" w:hAnsi="Consolas"/>
          <w:sz w:val="20"/>
          <w:szCs w:val="20"/>
        </w:rPr>
        <w:t>} sai_bfd_session_attr_t;</w:t>
      </w:r>
    </w:p>
    <w:p w14:paraId="2AB679AF" w14:textId="77777777" w:rsidR="005532E1" w:rsidRPr="00584A54" w:rsidRDefault="005532E1" w:rsidP="005532E1">
      <w:pPr>
        <w:rPr>
          <w:rFonts w:ascii="Consolas" w:hAnsi="Consolas"/>
          <w:sz w:val="20"/>
          <w:szCs w:val="20"/>
        </w:rPr>
      </w:pPr>
    </w:p>
    <w:p w14:paraId="2408D3AE" w14:textId="77777777" w:rsidR="00584A54" w:rsidRPr="00584A54" w:rsidRDefault="00584A54" w:rsidP="00584A54">
      <w:pPr>
        <w:rPr>
          <w:rFonts w:ascii="Consolas" w:hAnsi="Consolas"/>
          <w:sz w:val="20"/>
          <w:szCs w:val="20"/>
        </w:rPr>
      </w:pPr>
      <w:r w:rsidRPr="00584A54">
        <w:rPr>
          <w:rFonts w:ascii="Consolas" w:hAnsi="Consolas"/>
          <w:sz w:val="20"/>
          <w:szCs w:val="20"/>
        </w:rPr>
        <w:t>/**</w:t>
      </w:r>
    </w:p>
    <w:p w14:paraId="01AD7FD3"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@brief BFD Session counter IDs in sai_get_bfd_session_stats() call</w:t>
      </w:r>
    </w:p>
    <w:p w14:paraId="780D6B4F"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35DAB59B" w14:textId="77777777" w:rsidR="00584A54" w:rsidRPr="00584A54" w:rsidRDefault="00584A54" w:rsidP="00584A54">
      <w:pPr>
        <w:rPr>
          <w:rFonts w:ascii="Consolas" w:hAnsi="Consolas"/>
          <w:sz w:val="20"/>
          <w:szCs w:val="20"/>
        </w:rPr>
      </w:pPr>
      <w:r w:rsidRPr="00584A54">
        <w:rPr>
          <w:rFonts w:ascii="Consolas" w:hAnsi="Consolas"/>
          <w:sz w:val="20"/>
          <w:szCs w:val="20"/>
        </w:rPr>
        <w:t>typedef enum _sai_bfd_session_stat_t</w:t>
      </w:r>
    </w:p>
    <w:p w14:paraId="2275C81D" w14:textId="77777777" w:rsidR="00584A54" w:rsidRPr="00584A54" w:rsidRDefault="00584A54" w:rsidP="00584A54">
      <w:pPr>
        <w:rPr>
          <w:rFonts w:ascii="Consolas" w:hAnsi="Consolas"/>
          <w:sz w:val="20"/>
          <w:szCs w:val="20"/>
        </w:rPr>
      </w:pPr>
      <w:r w:rsidRPr="00584A54">
        <w:rPr>
          <w:rFonts w:ascii="Consolas" w:hAnsi="Consolas"/>
          <w:sz w:val="20"/>
          <w:szCs w:val="20"/>
        </w:rPr>
        <w:t>{</w:t>
      </w:r>
    </w:p>
    <w:p w14:paraId="1B8ABAFB"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Ingress packet stat count */</w:t>
      </w:r>
    </w:p>
    <w:p w14:paraId="3433FCBC"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SAI_BFD_SESSION_STAT_IN_PACKETS,</w:t>
      </w:r>
    </w:p>
    <w:p w14:paraId="49739210" w14:textId="77777777" w:rsidR="00584A54" w:rsidRPr="00584A54" w:rsidRDefault="00584A54" w:rsidP="00584A54">
      <w:pPr>
        <w:rPr>
          <w:rFonts w:ascii="Consolas" w:hAnsi="Consolas"/>
          <w:sz w:val="20"/>
          <w:szCs w:val="20"/>
        </w:rPr>
      </w:pPr>
    </w:p>
    <w:p w14:paraId="71B73A83"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Egress packet stat count */</w:t>
      </w:r>
    </w:p>
    <w:p w14:paraId="1D4CB777"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SAI_BFD_SESSION_STAT_OUT_PACKETS,</w:t>
      </w:r>
    </w:p>
    <w:p w14:paraId="23271E15" w14:textId="77777777" w:rsidR="00584A54" w:rsidRPr="00584A54" w:rsidRDefault="00584A54" w:rsidP="00584A54">
      <w:pPr>
        <w:rPr>
          <w:rFonts w:ascii="Consolas" w:hAnsi="Consolas"/>
          <w:sz w:val="20"/>
          <w:szCs w:val="20"/>
        </w:rPr>
      </w:pPr>
    </w:p>
    <w:p w14:paraId="2EB9DAE8"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Packet Drop stat count */</w:t>
      </w:r>
    </w:p>
    <w:p w14:paraId="2B0FB081"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SAI_BFD_SESSION_STAT_DROP_PACKETS</w:t>
      </w:r>
    </w:p>
    <w:p w14:paraId="13F2FD83" w14:textId="77777777" w:rsidR="00584A54" w:rsidRPr="00584A54" w:rsidRDefault="00584A54" w:rsidP="00584A54">
      <w:pPr>
        <w:rPr>
          <w:rFonts w:ascii="Consolas" w:hAnsi="Consolas"/>
          <w:sz w:val="20"/>
          <w:szCs w:val="20"/>
        </w:rPr>
      </w:pPr>
    </w:p>
    <w:p w14:paraId="6BF44A5A" w14:textId="77777777" w:rsidR="00584A54" w:rsidRPr="00584A54" w:rsidRDefault="00584A54" w:rsidP="00584A54">
      <w:pPr>
        <w:rPr>
          <w:rFonts w:ascii="Consolas" w:hAnsi="Consolas"/>
          <w:sz w:val="20"/>
          <w:szCs w:val="20"/>
        </w:rPr>
      </w:pPr>
      <w:r w:rsidRPr="00584A54">
        <w:rPr>
          <w:rFonts w:ascii="Consolas" w:hAnsi="Consolas"/>
          <w:sz w:val="20"/>
          <w:szCs w:val="20"/>
        </w:rPr>
        <w:t>} sai_bfd_session_port_stat_t;</w:t>
      </w:r>
    </w:p>
    <w:p w14:paraId="15D54EA4" w14:textId="77777777" w:rsidR="00584A54" w:rsidRPr="00584A54" w:rsidRDefault="00584A54" w:rsidP="00584A54">
      <w:pPr>
        <w:rPr>
          <w:rFonts w:ascii="Consolas" w:hAnsi="Consolas"/>
          <w:sz w:val="20"/>
          <w:szCs w:val="20"/>
        </w:rPr>
      </w:pPr>
    </w:p>
    <w:p w14:paraId="3336AB71" w14:textId="77777777" w:rsidR="00584A54" w:rsidRPr="00584A54" w:rsidRDefault="00584A54" w:rsidP="00584A54">
      <w:pPr>
        <w:rPr>
          <w:rFonts w:ascii="Consolas" w:hAnsi="Consolas"/>
          <w:sz w:val="20"/>
          <w:szCs w:val="20"/>
        </w:rPr>
      </w:pPr>
      <w:r w:rsidRPr="00584A54">
        <w:rPr>
          <w:rFonts w:ascii="Consolas" w:hAnsi="Consolas"/>
          <w:sz w:val="20"/>
          <w:szCs w:val="20"/>
        </w:rPr>
        <w:t>/**</w:t>
      </w:r>
    </w:p>
    <w:p w14:paraId="535BDAED"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@brief Create bfd session.</w:t>
      </w:r>
    </w:p>
    <w:p w14:paraId="05EA9DE1"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14B763CF"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@param[out] bfd_session_id bfd session id</w:t>
      </w:r>
    </w:p>
    <w:p w14:paraId="5A7CAFF9"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@param[in] switch_id Switch id</w:t>
      </w:r>
    </w:p>
    <w:p w14:paraId="7C77D100"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@param[in] attr_count Number of attributes</w:t>
      </w:r>
    </w:p>
    <w:p w14:paraId="1B99DC45"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@param[in] attr_list Value of attributes</w:t>
      </w:r>
    </w:p>
    <w:p w14:paraId="78A412DD"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49749348"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@return #SAI_STATUS_SUCCESS if operation is successful otherwise a different</w:t>
      </w:r>
    </w:p>
    <w:p w14:paraId="184319AF"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error code is returned.</w:t>
      </w:r>
    </w:p>
    <w:p w14:paraId="613D10F6"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7EC084A8" w14:textId="77777777" w:rsidR="00584A54" w:rsidRPr="00584A54" w:rsidRDefault="00584A54" w:rsidP="00584A54">
      <w:pPr>
        <w:rPr>
          <w:rFonts w:ascii="Consolas" w:hAnsi="Consolas"/>
          <w:sz w:val="20"/>
          <w:szCs w:val="20"/>
        </w:rPr>
      </w:pPr>
      <w:r w:rsidRPr="00584A54">
        <w:rPr>
          <w:rFonts w:ascii="Consolas" w:hAnsi="Consolas"/>
          <w:sz w:val="20"/>
          <w:szCs w:val="20"/>
        </w:rPr>
        <w:t>typedef sai_status_t (*sai_create_bfd_session_fn)(</w:t>
      </w:r>
    </w:p>
    <w:p w14:paraId="3AAE1253"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_Out_ sai_object_id_t *bfd_session_id,</w:t>
      </w:r>
    </w:p>
    <w:p w14:paraId="4301C634"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_In_ sai_object_id_t switch_id,</w:t>
      </w:r>
    </w:p>
    <w:p w14:paraId="361DA0BE"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_In_ uint32_t attr_count,</w:t>
      </w:r>
    </w:p>
    <w:p w14:paraId="29AC696C"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_In_ const sai_attribute_t *attr_list);</w:t>
      </w:r>
    </w:p>
    <w:p w14:paraId="56552A40" w14:textId="77777777" w:rsidR="00584A54" w:rsidRPr="00584A54" w:rsidRDefault="00584A54" w:rsidP="00584A54">
      <w:pPr>
        <w:rPr>
          <w:rFonts w:ascii="Consolas" w:hAnsi="Consolas"/>
          <w:sz w:val="20"/>
          <w:szCs w:val="20"/>
        </w:rPr>
      </w:pPr>
    </w:p>
    <w:p w14:paraId="1C42C72C" w14:textId="77777777" w:rsidR="00584A54" w:rsidRPr="00584A54" w:rsidRDefault="00584A54" w:rsidP="00584A54">
      <w:pPr>
        <w:rPr>
          <w:rFonts w:ascii="Consolas" w:hAnsi="Consolas"/>
          <w:sz w:val="20"/>
          <w:szCs w:val="20"/>
        </w:rPr>
      </w:pPr>
      <w:r w:rsidRPr="00584A54">
        <w:rPr>
          <w:rFonts w:ascii="Consolas" w:hAnsi="Consolas"/>
          <w:sz w:val="20"/>
          <w:szCs w:val="20"/>
        </w:rPr>
        <w:t>/**</w:t>
      </w:r>
    </w:p>
    <w:p w14:paraId="48DFA85E"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@brief Remove bfd session.</w:t>
      </w:r>
    </w:p>
    <w:p w14:paraId="474AFFA1"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233DA965"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@param[in] bfd_session_id bfd session id</w:t>
      </w:r>
    </w:p>
    <w:p w14:paraId="0F983C5F"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5E50B039"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@return #SAI_STATUS_SUCCESS if operation is successful otherwise a different</w:t>
      </w:r>
    </w:p>
    <w:p w14:paraId="58855EE3"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error code is returned.</w:t>
      </w:r>
    </w:p>
    <w:p w14:paraId="0F95FEB0"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08585FB6" w14:textId="77777777" w:rsidR="00584A54" w:rsidRPr="00584A54" w:rsidRDefault="00584A54" w:rsidP="00584A54">
      <w:pPr>
        <w:rPr>
          <w:rFonts w:ascii="Consolas" w:hAnsi="Consolas"/>
          <w:sz w:val="20"/>
          <w:szCs w:val="20"/>
        </w:rPr>
      </w:pPr>
      <w:r w:rsidRPr="00584A54">
        <w:rPr>
          <w:rFonts w:ascii="Consolas" w:hAnsi="Consolas"/>
          <w:sz w:val="20"/>
          <w:szCs w:val="20"/>
        </w:rPr>
        <w:t>typedef sai_status_t (*sai_remove_bfd_session_fn)(</w:t>
      </w:r>
    </w:p>
    <w:p w14:paraId="415C7E51"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_In_ sai_object_id_t bfd_session_id);</w:t>
      </w:r>
    </w:p>
    <w:p w14:paraId="1466C1EB" w14:textId="77777777" w:rsidR="00584A54" w:rsidRPr="00584A54" w:rsidRDefault="00584A54" w:rsidP="00584A54">
      <w:pPr>
        <w:rPr>
          <w:rFonts w:ascii="Consolas" w:hAnsi="Consolas"/>
          <w:sz w:val="20"/>
          <w:szCs w:val="20"/>
        </w:rPr>
      </w:pPr>
    </w:p>
    <w:p w14:paraId="452A1BB4" w14:textId="77777777" w:rsidR="00584A54" w:rsidRPr="00584A54" w:rsidRDefault="00584A54" w:rsidP="00584A54">
      <w:pPr>
        <w:rPr>
          <w:rFonts w:ascii="Consolas" w:hAnsi="Consolas"/>
          <w:sz w:val="20"/>
          <w:szCs w:val="20"/>
        </w:rPr>
      </w:pPr>
      <w:r w:rsidRPr="00584A54">
        <w:rPr>
          <w:rFonts w:ascii="Consolas" w:hAnsi="Consolas"/>
          <w:sz w:val="20"/>
          <w:szCs w:val="20"/>
        </w:rPr>
        <w:t>/**</w:t>
      </w:r>
    </w:p>
    <w:p w14:paraId="7B759F3B"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@brief Set bfd session attributes.</w:t>
      </w:r>
    </w:p>
    <w:p w14:paraId="6A6A8847"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13FAF0B9"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@param[in] bfd_session_id bfd session id</w:t>
      </w:r>
    </w:p>
    <w:p w14:paraId="1CF1B663"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@param[in] attr Value of attribute</w:t>
      </w:r>
    </w:p>
    <w:p w14:paraId="7FEEAAE2"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021EA5C7"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@return #SAI_STATUS_SUCCESS if operation is successful otherwise a different</w:t>
      </w:r>
    </w:p>
    <w:p w14:paraId="6CCA7891"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error code is returned.</w:t>
      </w:r>
    </w:p>
    <w:p w14:paraId="2E803223"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07104302" w14:textId="77777777" w:rsidR="00584A54" w:rsidRPr="00584A54" w:rsidRDefault="00584A54" w:rsidP="00584A54">
      <w:pPr>
        <w:rPr>
          <w:rFonts w:ascii="Consolas" w:hAnsi="Consolas"/>
          <w:sz w:val="20"/>
          <w:szCs w:val="20"/>
        </w:rPr>
      </w:pPr>
      <w:r w:rsidRPr="00584A54">
        <w:rPr>
          <w:rFonts w:ascii="Consolas" w:hAnsi="Consolas"/>
          <w:sz w:val="20"/>
          <w:szCs w:val="20"/>
        </w:rPr>
        <w:t>typedef sai_status_t (*sai_set_bfd_session_attribute_fn)(</w:t>
      </w:r>
    </w:p>
    <w:p w14:paraId="15E7527C"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_In_ sai_object_id_t bfd_session_id,</w:t>
      </w:r>
    </w:p>
    <w:p w14:paraId="66541FB5"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_In_ const sai_attribute_t *attr);</w:t>
      </w:r>
    </w:p>
    <w:p w14:paraId="44515997" w14:textId="77777777" w:rsidR="00584A54" w:rsidRPr="00584A54" w:rsidRDefault="00584A54" w:rsidP="00584A54">
      <w:pPr>
        <w:rPr>
          <w:rFonts w:ascii="Consolas" w:hAnsi="Consolas"/>
          <w:sz w:val="20"/>
          <w:szCs w:val="20"/>
        </w:rPr>
      </w:pPr>
    </w:p>
    <w:p w14:paraId="7FE6D2D7" w14:textId="77777777" w:rsidR="00584A54" w:rsidRPr="00584A54" w:rsidRDefault="00584A54" w:rsidP="00584A54">
      <w:pPr>
        <w:rPr>
          <w:rFonts w:ascii="Consolas" w:hAnsi="Consolas"/>
          <w:sz w:val="20"/>
          <w:szCs w:val="20"/>
        </w:rPr>
      </w:pPr>
      <w:r w:rsidRPr="00584A54">
        <w:rPr>
          <w:rFonts w:ascii="Consolas" w:hAnsi="Consolas"/>
          <w:sz w:val="20"/>
          <w:szCs w:val="20"/>
        </w:rPr>
        <w:t>/**</w:t>
      </w:r>
    </w:p>
    <w:p w14:paraId="55336BE7"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@brief Get bfd session attributes.</w:t>
      </w:r>
    </w:p>
    <w:p w14:paraId="30BF690A" w14:textId="77777777" w:rsidR="00584A54" w:rsidRPr="00584A54" w:rsidRDefault="00584A54" w:rsidP="00584A54">
      <w:pPr>
        <w:rPr>
          <w:rFonts w:ascii="Consolas" w:hAnsi="Consolas"/>
          <w:sz w:val="20"/>
          <w:szCs w:val="20"/>
        </w:rPr>
      </w:pPr>
      <w:r w:rsidRPr="00584A54">
        <w:rPr>
          <w:rFonts w:ascii="Consolas" w:hAnsi="Consolas"/>
          <w:sz w:val="20"/>
          <w:szCs w:val="20"/>
        </w:rPr>
        <w:lastRenderedPageBreak/>
        <w:t xml:space="preserve"> *</w:t>
      </w:r>
    </w:p>
    <w:p w14:paraId="3A2D8298"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@param[in] bfd_session_id bfd session id</w:t>
      </w:r>
    </w:p>
    <w:p w14:paraId="7EF7D283"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@param[in] attr_count Number of attributes</w:t>
      </w:r>
    </w:p>
    <w:p w14:paraId="0453EEDE"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@param[inout] attr_list Value of attribute</w:t>
      </w:r>
    </w:p>
    <w:p w14:paraId="22FF771E"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3D8983C7"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@return #SAI_STATUS_SUCCESS if operation is successful otherwise a different</w:t>
      </w:r>
    </w:p>
    <w:p w14:paraId="5F9146E0"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error code is returned.</w:t>
      </w:r>
    </w:p>
    <w:p w14:paraId="6358FA8E"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67910B1A" w14:textId="77777777" w:rsidR="00584A54" w:rsidRPr="00584A54" w:rsidRDefault="00584A54" w:rsidP="00584A54">
      <w:pPr>
        <w:rPr>
          <w:rFonts w:ascii="Consolas" w:hAnsi="Consolas"/>
          <w:sz w:val="20"/>
          <w:szCs w:val="20"/>
        </w:rPr>
      </w:pPr>
      <w:r w:rsidRPr="00584A54">
        <w:rPr>
          <w:rFonts w:ascii="Consolas" w:hAnsi="Consolas"/>
          <w:sz w:val="20"/>
          <w:szCs w:val="20"/>
        </w:rPr>
        <w:t>typedef sai_status_t (*sai_get_bfd_session_attribute_fn)(</w:t>
      </w:r>
    </w:p>
    <w:p w14:paraId="4263C567"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_In_ sai_object_id_t bfd_session_id,</w:t>
      </w:r>
    </w:p>
    <w:p w14:paraId="0898DBE9"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_In_ uint32_t attr_count,</w:t>
      </w:r>
    </w:p>
    <w:p w14:paraId="6B3924CD"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_Inout_ sai_attribute_t *attr_list);</w:t>
      </w:r>
    </w:p>
    <w:p w14:paraId="0A45BE4B" w14:textId="77777777" w:rsidR="00584A54" w:rsidRPr="00584A54" w:rsidRDefault="00584A54" w:rsidP="00584A54">
      <w:pPr>
        <w:rPr>
          <w:rFonts w:ascii="Consolas" w:hAnsi="Consolas"/>
          <w:sz w:val="20"/>
          <w:szCs w:val="20"/>
        </w:rPr>
      </w:pPr>
    </w:p>
    <w:p w14:paraId="30A1F36D" w14:textId="77777777" w:rsidR="00584A54" w:rsidRPr="00584A54" w:rsidRDefault="00584A54" w:rsidP="00584A54">
      <w:pPr>
        <w:rPr>
          <w:rFonts w:ascii="Consolas" w:hAnsi="Consolas"/>
          <w:sz w:val="20"/>
          <w:szCs w:val="20"/>
        </w:rPr>
      </w:pPr>
      <w:r w:rsidRPr="00584A54">
        <w:rPr>
          <w:rFonts w:ascii="Consolas" w:hAnsi="Consolas"/>
          <w:sz w:val="20"/>
          <w:szCs w:val="20"/>
        </w:rPr>
        <w:t>/**</w:t>
      </w:r>
    </w:p>
    <w:p w14:paraId="50046E92"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@brief Get bfd session statistics counters.</w:t>
      </w:r>
    </w:p>
    <w:p w14:paraId="5512A5F0"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4774CC4B"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@param[in] bfd_session_id bfd session id</w:t>
      </w:r>
    </w:p>
    <w:p w14:paraId="66CE267F"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@param[in] number_of_counters Number of counters in the array</w:t>
      </w:r>
    </w:p>
    <w:p w14:paraId="0DA7BA65"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@param[in] counter_ids Specifies the array of counter ids</w:t>
      </w:r>
    </w:p>
    <w:p w14:paraId="76A66983"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@param[out] counters Array of resulting counter values.</w:t>
      </w:r>
    </w:p>
    <w:p w14:paraId="692AC8F6"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296C87AB"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@return #SAI_STATUS_SUCCESS on success, failure status code on error</w:t>
      </w:r>
    </w:p>
    <w:p w14:paraId="439D8017"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0C47CB73" w14:textId="77777777" w:rsidR="00584A54" w:rsidRPr="00584A54" w:rsidRDefault="00584A54" w:rsidP="00584A54">
      <w:pPr>
        <w:rPr>
          <w:rFonts w:ascii="Consolas" w:hAnsi="Consolas"/>
          <w:sz w:val="20"/>
          <w:szCs w:val="20"/>
        </w:rPr>
      </w:pPr>
      <w:r w:rsidRPr="00584A54">
        <w:rPr>
          <w:rFonts w:ascii="Consolas" w:hAnsi="Consolas"/>
          <w:sz w:val="20"/>
          <w:szCs w:val="20"/>
        </w:rPr>
        <w:t>typedef sai_status_t (*sai_get_bfd_session_stats_fn)(</w:t>
      </w:r>
    </w:p>
    <w:p w14:paraId="3954AD21"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_In_ sai_object_id_t bfd_seesion_id,</w:t>
      </w:r>
    </w:p>
    <w:p w14:paraId="0082A73B"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_In_ uint32_t number_of_counters,</w:t>
      </w:r>
    </w:p>
    <w:p w14:paraId="2F56268D"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_In_ const sai_bfd_session_stat_t *counter_ids,</w:t>
      </w:r>
    </w:p>
    <w:p w14:paraId="1711B7D5"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_Out_ uint64_t *counters);</w:t>
      </w:r>
    </w:p>
    <w:p w14:paraId="1DC625BC" w14:textId="77777777" w:rsidR="00584A54" w:rsidRPr="00584A54" w:rsidRDefault="00584A54" w:rsidP="00584A54">
      <w:pPr>
        <w:rPr>
          <w:rFonts w:ascii="Consolas" w:hAnsi="Consolas"/>
          <w:sz w:val="20"/>
          <w:szCs w:val="20"/>
        </w:rPr>
      </w:pPr>
    </w:p>
    <w:p w14:paraId="55A253BB" w14:textId="77777777" w:rsidR="00584A54" w:rsidRPr="00584A54" w:rsidRDefault="00584A54" w:rsidP="00584A54">
      <w:pPr>
        <w:rPr>
          <w:rFonts w:ascii="Consolas" w:hAnsi="Consolas"/>
          <w:sz w:val="20"/>
          <w:szCs w:val="20"/>
        </w:rPr>
      </w:pPr>
      <w:r w:rsidRPr="00584A54">
        <w:rPr>
          <w:rFonts w:ascii="Consolas" w:hAnsi="Consolas"/>
          <w:sz w:val="20"/>
          <w:szCs w:val="20"/>
        </w:rPr>
        <w:t>/**</w:t>
      </w:r>
    </w:p>
    <w:p w14:paraId="4F73187E"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@brief Clear bfd session statistics counters.</w:t>
      </w:r>
    </w:p>
    <w:p w14:paraId="0D7F7CFB"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6EEA6F8A"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@param[in] bfd_session_id bfd session id</w:t>
      </w:r>
    </w:p>
    <w:p w14:paraId="32C5F07A"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@param[in] number_of_counters Number of counters in the array</w:t>
      </w:r>
    </w:p>
    <w:p w14:paraId="6EA74F29"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@param[in] counter_ids Specifies the array of counter ids</w:t>
      </w:r>
    </w:p>
    <w:p w14:paraId="2394C5BE"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1D72C897"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@return #SAI_STATUS_SUCCESS on success, failure status code on error</w:t>
      </w:r>
    </w:p>
    <w:p w14:paraId="57861608"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4E080E31" w14:textId="77777777" w:rsidR="00584A54" w:rsidRPr="00584A54" w:rsidRDefault="00584A54" w:rsidP="00584A54">
      <w:pPr>
        <w:rPr>
          <w:rFonts w:ascii="Consolas" w:hAnsi="Consolas"/>
          <w:sz w:val="20"/>
          <w:szCs w:val="20"/>
        </w:rPr>
      </w:pPr>
      <w:r w:rsidRPr="00584A54">
        <w:rPr>
          <w:rFonts w:ascii="Consolas" w:hAnsi="Consolas"/>
          <w:sz w:val="20"/>
          <w:szCs w:val="20"/>
        </w:rPr>
        <w:t>typedef sai_status_t (*sai_clear_bfd_session_stats_fn)(</w:t>
      </w:r>
    </w:p>
    <w:p w14:paraId="26154D1D"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_In_ sai_object_id_t bfd_session_id,</w:t>
      </w:r>
    </w:p>
    <w:p w14:paraId="1A3C06D0"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_In_ uint32_t number_of_counters,</w:t>
      </w:r>
    </w:p>
    <w:p w14:paraId="0BDE12A9"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_In_ const sai_bfd_session_stat_t *counter_ids);</w:t>
      </w:r>
    </w:p>
    <w:p w14:paraId="617EA09A" w14:textId="77777777" w:rsidR="00584A54" w:rsidRPr="00584A54" w:rsidRDefault="00584A54" w:rsidP="00584A54">
      <w:pPr>
        <w:rPr>
          <w:rFonts w:ascii="Consolas" w:hAnsi="Consolas"/>
          <w:sz w:val="20"/>
          <w:szCs w:val="20"/>
        </w:rPr>
      </w:pPr>
    </w:p>
    <w:p w14:paraId="51E43186" w14:textId="77777777" w:rsidR="00584A54" w:rsidRPr="00584A54" w:rsidRDefault="00584A54" w:rsidP="00584A54">
      <w:pPr>
        <w:rPr>
          <w:rFonts w:ascii="Consolas" w:hAnsi="Consolas"/>
          <w:sz w:val="20"/>
          <w:szCs w:val="20"/>
        </w:rPr>
      </w:pPr>
      <w:r w:rsidRPr="00584A54">
        <w:rPr>
          <w:rFonts w:ascii="Consolas" w:hAnsi="Consolas"/>
          <w:sz w:val="20"/>
          <w:szCs w:val="20"/>
        </w:rPr>
        <w:t>/**</w:t>
      </w:r>
    </w:p>
    <w:p w14:paraId="3A4CCC01"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@brief BFD session state change notification</w:t>
      </w:r>
    </w:p>
    <w:p w14:paraId="2F3B128A"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0842F940"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Passed as a parameter into sai_initialize_switch()</w:t>
      </w:r>
    </w:p>
    <w:p w14:paraId="0C60B9CF"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75C4FE75"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@count data[count]</w:t>
      </w:r>
    </w:p>
    <w:p w14:paraId="2162BA8D"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639B8A5D"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@param[in] count Number of notifications</w:t>
      </w:r>
    </w:p>
    <w:p w14:paraId="6117F523"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@param[in] data Array of bfd session state</w:t>
      </w:r>
    </w:p>
    <w:p w14:paraId="6F243A5F"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5BE0359D" w14:textId="77777777" w:rsidR="00584A54" w:rsidRPr="00584A54" w:rsidRDefault="00584A54" w:rsidP="00584A54">
      <w:pPr>
        <w:rPr>
          <w:rFonts w:ascii="Consolas" w:hAnsi="Consolas"/>
          <w:sz w:val="20"/>
          <w:szCs w:val="20"/>
        </w:rPr>
      </w:pPr>
      <w:r w:rsidRPr="00584A54">
        <w:rPr>
          <w:rFonts w:ascii="Consolas" w:hAnsi="Consolas"/>
          <w:sz w:val="20"/>
          <w:szCs w:val="20"/>
        </w:rPr>
        <w:t>typedef void (*sai_bfd_session_state_change_notification_fn)(</w:t>
      </w:r>
    </w:p>
    <w:p w14:paraId="43759F7A" w14:textId="77777777" w:rsidR="00584A54" w:rsidRPr="00584A54" w:rsidRDefault="00584A54" w:rsidP="00584A54">
      <w:pPr>
        <w:rPr>
          <w:rFonts w:ascii="Consolas" w:hAnsi="Consolas"/>
          <w:sz w:val="20"/>
          <w:szCs w:val="20"/>
        </w:rPr>
      </w:pPr>
      <w:r w:rsidRPr="00584A54">
        <w:rPr>
          <w:rFonts w:ascii="Consolas" w:hAnsi="Consolas"/>
          <w:sz w:val="20"/>
          <w:szCs w:val="20"/>
        </w:rPr>
        <w:lastRenderedPageBreak/>
        <w:t xml:space="preserve">        _In_ uint32_t count,</w:t>
      </w:r>
    </w:p>
    <w:p w14:paraId="1273E430"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_In_ sai_bfd_session_state_notification_t *data);</w:t>
      </w:r>
    </w:p>
    <w:p w14:paraId="0305C940" w14:textId="77777777" w:rsidR="00584A54" w:rsidRPr="00584A54" w:rsidRDefault="00584A54" w:rsidP="00584A54">
      <w:pPr>
        <w:rPr>
          <w:rFonts w:ascii="Consolas" w:hAnsi="Consolas"/>
          <w:sz w:val="20"/>
          <w:szCs w:val="20"/>
        </w:rPr>
      </w:pPr>
    </w:p>
    <w:p w14:paraId="10065E7D" w14:textId="77777777" w:rsidR="00584A54" w:rsidRPr="00584A54" w:rsidRDefault="00584A54" w:rsidP="00584A54">
      <w:pPr>
        <w:rPr>
          <w:rFonts w:ascii="Consolas" w:hAnsi="Consolas"/>
          <w:sz w:val="20"/>
          <w:szCs w:val="20"/>
        </w:rPr>
      </w:pPr>
      <w:r w:rsidRPr="00584A54">
        <w:rPr>
          <w:rFonts w:ascii="Consolas" w:hAnsi="Consolas"/>
          <w:sz w:val="20"/>
          <w:szCs w:val="20"/>
        </w:rPr>
        <w:t>/**</w:t>
      </w:r>
    </w:p>
    <w:p w14:paraId="5F63AAC4"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@brief BFD method table retrieved with sai_api_query()</w:t>
      </w:r>
    </w:p>
    <w:p w14:paraId="0D9B0B61"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10104A7A" w14:textId="77777777" w:rsidR="00584A54" w:rsidRPr="00584A54" w:rsidRDefault="00584A54" w:rsidP="00584A54">
      <w:pPr>
        <w:rPr>
          <w:rFonts w:ascii="Consolas" w:hAnsi="Consolas"/>
          <w:sz w:val="20"/>
          <w:szCs w:val="20"/>
        </w:rPr>
      </w:pPr>
      <w:r w:rsidRPr="00584A54">
        <w:rPr>
          <w:rFonts w:ascii="Consolas" w:hAnsi="Consolas"/>
          <w:sz w:val="20"/>
          <w:szCs w:val="20"/>
        </w:rPr>
        <w:t>typedef struct _sai_bfd_api_t</w:t>
      </w:r>
    </w:p>
    <w:p w14:paraId="5C05F3AC" w14:textId="77777777" w:rsidR="00584A54" w:rsidRPr="00584A54" w:rsidRDefault="00584A54" w:rsidP="00584A54">
      <w:pPr>
        <w:rPr>
          <w:rFonts w:ascii="Consolas" w:hAnsi="Consolas"/>
          <w:sz w:val="20"/>
          <w:szCs w:val="20"/>
        </w:rPr>
      </w:pPr>
      <w:r w:rsidRPr="00584A54">
        <w:rPr>
          <w:rFonts w:ascii="Consolas" w:hAnsi="Consolas"/>
          <w:sz w:val="20"/>
          <w:szCs w:val="20"/>
        </w:rPr>
        <w:t>{</w:t>
      </w:r>
    </w:p>
    <w:p w14:paraId="6B620704"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sai_create_bfd_session_fn            create_bfd_session;</w:t>
      </w:r>
    </w:p>
    <w:p w14:paraId="2AB4161F"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sai_remove_bfd_session_fn            remove_bfd_session;</w:t>
      </w:r>
    </w:p>
    <w:p w14:paraId="59C16BDE"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sai_set_bfd_session_attribute_fn     set_bfd_session_attribute;</w:t>
      </w:r>
    </w:p>
    <w:p w14:paraId="6C53FDDC" w14:textId="77777777" w:rsidR="00584A54" w:rsidRDefault="00584A54" w:rsidP="00584A54">
      <w:pPr>
        <w:rPr>
          <w:rFonts w:ascii="Consolas" w:hAnsi="Consolas"/>
          <w:sz w:val="20"/>
          <w:szCs w:val="20"/>
        </w:rPr>
      </w:pPr>
      <w:r w:rsidRPr="00584A54">
        <w:rPr>
          <w:rFonts w:ascii="Consolas" w:hAnsi="Consolas"/>
          <w:sz w:val="20"/>
          <w:szCs w:val="20"/>
        </w:rPr>
        <w:t xml:space="preserve">    sai_get_bfd_session_attribute_fn     get_bfd_session_attribute;</w:t>
      </w:r>
    </w:p>
    <w:p w14:paraId="7417C87E" w14:textId="1DF16ED6" w:rsidR="00470E6F" w:rsidRDefault="00470E6F" w:rsidP="00584A54">
      <w:pPr>
        <w:rPr>
          <w:rFonts w:ascii="Consolas" w:hAnsi="Consolas"/>
          <w:sz w:val="20"/>
          <w:szCs w:val="20"/>
        </w:rPr>
      </w:pPr>
      <w:r>
        <w:rPr>
          <w:rFonts w:ascii="Consolas" w:hAnsi="Consolas"/>
          <w:sz w:val="20"/>
          <w:szCs w:val="20"/>
        </w:rPr>
        <w:t xml:space="preserve">    </w:t>
      </w:r>
      <w:r w:rsidRPr="00584A54">
        <w:rPr>
          <w:rFonts w:ascii="Consolas" w:hAnsi="Consolas"/>
          <w:sz w:val="20"/>
          <w:szCs w:val="20"/>
        </w:rPr>
        <w:t>sai_get_bfd_session_stats_fn</w:t>
      </w:r>
      <w:r>
        <w:rPr>
          <w:rFonts w:ascii="Consolas" w:hAnsi="Consolas"/>
          <w:sz w:val="20"/>
          <w:szCs w:val="20"/>
        </w:rPr>
        <w:t xml:space="preserve">         get_bfd_session_stats;</w:t>
      </w:r>
    </w:p>
    <w:p w14:paraId="06E518B4" w14:textId="69BE805B" w:rsidR="00470E6F" w:rsidRPr="00584A54" w:rsidRDefault="00470E6F" w:rsidP="00584A54">
      <w:pPr>
        <w:rPr>
          <w:rFonts w:ascii="Consolas" w:hAnsi="Consolas"/>
          <w:sz w:val="20"/>
          <w:szCs w:val="20"/>
        </w:rPr>
      </w:pPr>
      <w:r>
        <w:rPr>
          <w:rFonts w:ascii="Consolas" w:hAnsi="Consolas"/>
          <w:sz w:val="20"/>
          <w:szCs w:val="20"/>
        </w:rPr>
        <w:t xml:space="preserve">    </w:t>
      </w:r>
      <w:r w:rsidRPr="00584A54">
        <w:rPr>
          <w:rFonts w:ascii="Consolas" w:hAnsi="Consolas"/>
          <w:sz w:val="20"/>
          <w:szCs w:val="20"/>
        </w:rPr>
        <w:t>sai_clear_bfd_session_stats_fn</w:t>
      </w:r>
      <w:r>
        <w:rPr>
          <w:rFonts w:ascii="Consolas" w:hAnsi="Consolas"/>
          <w:sz w:val="20"/>
          <w:szCs w:val="20"/>
        </w:rPr>
        <w:t xml:space="preserve">       clear_bfd_session_stats;</w:t>
      </w:r>
    </w:p>
    <w:p w14:paraId="6D3ED56F" w14:textId="77777777" w:rsidR="00584A54" w:rsidRPr="00584A54" w:rsidRDefault="00584A54" w:rsidP="00584A54">
      <w:pPr>
        <w:rPr>
          <w:rFonts w:ascii="Consolas" w:hAnsi="Consolas"/>
          <w:sz w:val="20"/>
          <w:szCs w:val="20"/>
        </w:rPr>
      </w:pPr>
    </w:p>
    <w:p w14:paraId="1E8EEE8D" w14:textId="77777777" w:rsidR="00584A54" w:rsidRPr="00584A54" w:rsidRDefault="00584A54" w:rsidP="00584A54">
      <w:pPr>
        <w:rPr>
          <w:rFonts w:ascii="Consolas" w:hAnsi="Consolas"/>
          <w:sz w:val="20"/>
          <w:szCs w:val="20"/>
        </w:rPr>
      </w:pPr>
      <w:r w:rsidRPr="00584A54">
        <w:rPr>
          <w:rFonts w:ascii="Consolas" w:hAnsi="Consolas"/>
          <w:sz w:val="20"/>
          <w:szCs w:val="20"/>
        </w:rPr>
        <w:t>} sai_bfd_api_t;</w:t>
      </w:r>
    </w:p>
    <w:p w14:paraId="70A88CB2" w14:textId="0378E2E2" w:rsidR="00A31850" w:rsidRPr="009168CE" w:rsidRDefault="00A31850" w:rsidP="00A31850">
      <w:pPr>
        <w:rPr>
          <w:rFonts w:ascii="Consolas" w:hAnsi="Consolas"/>
          <w:sz w:val="20"/>
          <w:szCs w:val="20"/>
        </w:rPr>
      </w:pPr>
    </w:p>
    <w:p w14:paraId="7E225B8D" w14:textId="77777777" w:rsidR="00803BA6" w:rsidRPr="00AD7E3C" w:rsidRDefault="00803BA6" w:rsidP="009168CE"/>
    <w:p w14:paraId="31A005C9" w14:textId="7B6C7B38" w:rsidR="00934470" w:rsidRDefault="00A31850" w:rsidP="00934470">
      <w:pPr>
        <w:pStyle w:val="Heading2"/>
      </w:pPr>
      <w:bookmarkStart w:id="19" w:name="_Toc499814780"/>
      <w:r>
        <w:t xml:space="preserve">Changes to </w:t>
      </w:r>
      <w:r w:rsidR="00F54814">
        <w:t>saiswitch</w:t>
      </w:r>
      <w:r>
        <w:t>.h</w:t>
      </w:r>
      <w:bookmarkEnd w:id="19"/>
    </w:p>
    <w:p w14:paraId="0B43CFC6" w14:textId="77777777" w:rsidR="00934470" w:rsidRDefault="00934470" w:rsidP="00934470"/>
    <w:p w14:paraId="0DEBE083" w14:textId="77777777" w:rsidR="00934470" w:rsidRDefault="00934470" w:rsidP="00934470">
      <w:r>
        <w:t>typedef enum _sai_switch_attr_t</w:t>
      </w:r>
    </w:p>
    <w:p w14:paraId="2D10C973" w14:textId="77777777" w:rsidR="00934470" w:rsidRDefault="00934470" w:rsidP="00934470">
      <w:r>
        <w:t>{</w:t>
      </w:r>
    </w:p>
    <w:p w14:paraId="0C965022" w14:textId="55B3C7C5" w:rsidR="00934470" w:rsidRDefault="00934470" w:rsidP="00934470">
      <w:r>
        <w:t xml:space="preserve">    ……</w:t>
      </w:r>
    </w:p>
    <w:p w14:paraId="6D03C0CE" w14:textId="0412B94E" w:rsidR="00934470" w:rsidRDefault="00934470" w:rsidP="00934470">
      <w:r>
        <w:t>………</w:t>
      </w:r>
    </w:p>
    <w:p w14:paraId="101C4A14" w14:textId="77777777" w:rsidR="004539CA" w:rsidRDefault="004539CA" w:rsidP="004539CA"/>
    <w:p w14:paraId="28529B43" w14:textId="77777777" w:rsidR="004539CA" w:rsidRDefault="004539CA" w:rsidP="004539CA">
      <w:r>
        <w:t xml:space="preserve">    /**</w:t>
      </w:r>
    </w:p>
    <w:p w14:paraId="041B2373" w14:textId="77777777" w:rsidR="004539CA" w:rsidRDefault="004539CA" w:rsidP="004539CA">
      <w:r>
        <w:t xml:space="preserve">     * @brief Set Switch BFD session state change event notification callback function passed to the adapter.</w:t>
      </w:r>
    </w:p>
    <w:p w14:paraId="202B988B" w14:textId="77777777" w:rsidR="004539CA" w:rsidRDefault="004539CA" w:rsidP="004539CA">
      <w:r>
        <w:t xml:space="preserve">     *</w:t>
      </w:r>
    </w:p>
    <w:p w14:paraId="4387D4F4" w14:textId="77777777" w:rsidR="004539CA" w:rsidRDefault="004539CA" w:rsidP="004539CA">
      <w:r>
        <w:t xml:space="preserve">     * Use sai_bfd_session_state_change_notification_fn as notification function.</w:t>
      </w:r>
    </w:p>
    <w:p w14:paraId="4D0160EB" w14:textId="77777777" w:rsidR="004539CA" w:rsidRDefault="004539CA" w:rsidP="004539CA">
      <w:r>
        <w:t xml:space="preserve">     *</w:t>
      </w:r>
    </w:p>
    <w:p w14:paraId="48EFEDC3" w14:textId="77777777" w:rsidR="004539CA" w:rsidRDefault="004539CA" w:rsidP="004539CA">
      <w:r>
        <w:t xml:space="preserve">     * @type sai_pointer_t sai_bfd_session_state_change_notification_fn</w:t>
      </w:r>
    </w:p>
    <w:p w14:paraId="37813C3D" w14:textId="77777777" w:rsidR="004539CA" w:rsidRDefault="004539CA" w:rsidP="004539CA">
      <w:r>
        <w:t xml:space="preserve">     * @flags CREATE_AND_SET</w:t>
      </w:r>
    </w:p>
    <w:p w14:paraId="73F0C74D" w14:textId="77777777" w:rsidR="004539CA" w:rsidRDefault="004539CA" w:rsidP="004539CA">
      <w:r>
        <w:t xml:space="preserve">     * @default NULL</w:t>
      </w:r>
    </w:p>
    <w:p w14:paraId="771AB853" w14:textId="77777777" w:rsidR="004539CA" w:rsidRDefault="004539CA" w:rsidP="004539CA">
      <w:r>
        <w:t xml:space="preserve">     */</w:t>
      </w:r>
    </w:p>
    <w:p w14:paraId="571E42F5" w14:textId="77777777" w:rsidR="004539CA" w:rsidRDefault="004539CA" w:rsidP="004539CA">
      <w:r>
        <w:t xml:space="preserve">    SAI_SWITCH_ATTR_BFD_SESSION_STATE_NOTIFY,</w:t>
      </w:r>
    </w:p>
    <w:p w14:paraId="3EFBA61E" w14:textId="77777777" w:rsidR="004539CA" w:rsidRDefault="004539CA" w:rsidP="004539CA"/>
    <w:p w14:paraId="5720A311" w14:textId="77777777" w:rsidR="004539CA" w:rsidRDefault="004539CA" w:rsidP="004539CA">
      <w:r>
        <w:t xml:space="preserve">    /**</w:t>
      </w:r>
    </w:p>
    <w:p w14:paraId="1A1C98AC" w14:textId="77777777" w:rsidR="004539CA" w:rsidRDefault="004539CA" w:rsidP="004539CA">
      <w:r>
        <w:t xml:space="preserve">     * @brief BFD capabilities supported by the NPU</w:t>
      </w:r>
    </w:p>
    <w:p w14:paraId="5619BBA0" w14:textId="77777777" w:rsidR="004539CA" w:rsidRDefault="004539CA" w:rsidP="004539CA">
      <w:r>
        <w:t xml:space="preserve">     *</w:t>
      </w:r>
    </w:p>
    <w:p w14:paraId="343FCB5B" w14:textId="77777777" w:rsidR="004539CA" w:rsidRDefault="004539CA" w:rsidP="004539CA">
      <w:r>
        <w:t xml:space="preserve">     * @type sai_bfd_capability_t</w:t>
      </w:r>
    </w:p>
    <w:p w14:paraId="0E6940EC" w14:textId="77777777" w:rsidR="004539CA" w:rsidRDefault="004539CA" w:rsidP="004539CA">
      <w:r>
        <w:t xml:space="preserve">     * @flags READ_ONLY</w:t>
      </w:r>
    </w:p>
    <w:p w14:paraId="76EC4F8F" w14:textId="77777777" w:rsidR="004539CA" w:rsidRDefault="004539CA" w:rsidP="004539CA">
      <w:r>
        <w:t xml:space="preserve">     */</w:t>
      </w:r>
    </w:p>
    <w:p w14:paraId="62B51922" w14:textId="77777777" w:rsidR="004539CA" w:rsidRDefault="004539CA" w:rsidP="004539CA">
      <w:r>
        <w:t xml:space="preserve">    SAI_SWITCH_ATTR_BFD_CAPABILITY,</w:t>
      </w:r>
    </w:p>
    <w:p w14:paraId="589214AD" w14:textId="77777777" w:rsidR="004539CA" w:rsidRDefault="004539CA" w:rsidP="004539CA"/>
    <w:p w14:paraId="77301D31" w14:textId="77777777" w:rsidR="004539CA" w:rsidRDefault="004539CA" w:rsidP="004539CA">
      <w:r>
        <w:t xml:space="preserve">    /**</w:t>
      </w:r>
    </w:p>
    <w:p w14:paraId="0BDCD3AB" w14:textId="77777777" w:rsidR="004539CA" w:rsidRDefault="004539CA" w:rsidP="004539CA">
      <w:r>
        <w:lastRenderedPageBreak/>
        <w:t xml:space="preserve">     * @brief End of attributes</w:t>
      </w:r>
    </w:p>
    <w:p w14:paraId="31B10C22" w14:textId="77777777" w:rsidR="004539CA" w:rsidRDefault="004539CA" w:rsidP="004539CA">
      <w:r>
        <w:t xml:space="preserve">     */</w:t>
      </w:r>
    </w:p>
    <w:p w14:paraId="05563D3A" w14:textId="702B32FD" w:rsidR="00934470" w:rsidRDefault="004539CA" w:rsidP="004539CA">
      <w:r>
        <w:t xml:space="preserve">    SAI_SWITCH_ATTR_END,</w:t>
      </w:r>
    </w:p>
    <w:p w14:paraId="41BE2F06" w14:textId="5C8C5362" w:rsidR="00934470" w:rsidRDefault="00934470" w:rsidP="00934470">
      <w:r>
        <w:t>……..</w:t>
      </w:r>
    </w:p>
    <w:p w14:paraId="381ECA7A" w14:textId="77777777" w:rsidR="00934470" w:rsidRDefault="00934470" w:rsidP="00934470"/>
    <w:p w14:paraId="5D5BA613" w14:textId="104A873C" w:rsidR="00934470" w:rsidRDefault="00934470" w:rsidP="00934470">
      <w:r>
        <w:t>} sai_switch_attr_t;</w:t>
      </w:r>
    </w:p>
    <w:p w14:paraId="7B41BA33" w14:textId="77777777" w:rsidR="00F97377" w:rsidRDefault="00F97377" w:rsidP="00934470"/>
    <w:p w14:paraId="23913023" w14:textId="0C940E32" w:rsidR="00F97377" w:rsidRDefault="00F97377" w:rsidP="00BF4947">
      <w:pPr>
        <w:pStyle w:val="Heading2"/>
      </w:pPr>
      <w:bookmarkStart w:id="20" w:name="_Toc499814781"/>
      <w:r>
        <w:t>Changes to saitypes.h</w:t>
      </w:r>
      <w:bookmarkEnd w:id="20"/>
    </w:p>
    <w:p w14:paraId="13F08110" w14:textId="77777777" w:rsidR="00F97377" w:rsidRDefault="00F97377" w:rsidP="00934470"/>
    <w:p w14:paraId="43AB0FF2" w14:textId="77777777" w:rsidR="00F97377" w:rsidRDefault="00F97377" w:rsidP="00F97377">
      <w:r>
        <w:t>/**</w:t>
      </w:r>
    </w:p>
    <w:p w14:paraId="148F988C" w14:textId="77777777" w:rsidR="00F97377" w:rsidRDefault="00F97377" w:rsidP="00F97377">
      <w:r>
        <w:t xml:space="preserve"> * @brief NPU capability for BFD</w:t>
      </w:r>
    </w:p>
    <w:p w14:paraId="63DC0055" w14:textId="77777777" w:rsidR="00F97377" w:rsidRDefault="00F97377" w:rsidP="00F97377">
      <w:r>
        <w:t xml:space="preserve"> */</w:t>
      </w:r>
    </w:p>
    <w:p w14:paraId="0A05B60B" w14:textId="77777777" w:rsidR="00F97377" w:rsidRDefault="00F97377" w:rsidP="00F97377">
      <w:r>
        <w:t>typedef struct _sai_bfd_capability_t</w:t>
      </w:r>
    </w:p>
    <w:p w14:paraId="18256C76" w14:textId="77777777" w:rsidR="00F97377" w:rsidRDefault="00F97377" w:rsidP="00F97377">
      <w:r>
        <w:t>{</w:t>
      </w:r>
    </w:p>
    <w:p w14:paraId="6EBEA1A3" w14:textId="77777777" w:rsidR="00F97377" w:rsidRDefault="00F97377" w:rsidP="00F97377">
      <w:r>
        <w:t xml:space="preserve">    /** Number of BFD session supported by NPU */</w:t>
      </w:r>
    </w:p>
    <w:p w14:paraId="224BE1F4" w14:textId="77777777" w:rsidR="00F97377" w:rsidRDefault="00F97377" w:rsidP="00F97377">
      <w:r>
        <w:t xml:space="preserve">    sai_uint32_t max_bfd_session;</w:t>
      </w:r>
    </w:p>
    <w:p w14:paraId="54280B4E" w14:textId="77777777" w:rsidR="00F97377" w:rsidRDefault="00F97377" w:rsidP="00F97377"/>
    <w:p w14:paraId="1F469BFC" w14:textId="77777777" w:rsidR="00F97377" w:rsidRDefault="00F97377" w:rsidP="00F97377">
      <w:r>
        <w:t xml:space="preserve">    /** Minimum receive interval supported by NPU in microseconds */</w:t>
      </w:r>
    </w:p>
    <w:p w14:paraId="72DAD48E" w14:textId="77777777" w:rsidR="00F97377" w:rsidRDefault="00F97377" w:rsidP="00F97377">
      <w:r>
        <w:t xml:space="preserve">    sai_uint32_t min_bfd_rx;</w:t>
      </w:r>
    </w:p>
    <w:p w14:paraId="50194CC3" w14:textId="77777777" w:rsidR="00F97377" w:rsidRDefault="00F97377" w:rsidP="00F97377"/>
    <w:p w14:paraId="75A2B45F" w14:textId="77777777" w:rsidR="00F97377" w:rsidRDefault="00F97377" w:rsidP="00F97377">
      <w:r>
        <w:t xml:space="preserve">    /** Minimum transmit interval supported by NPU in microseconds */</w:t>
      </w:r>
    </w:p>
    <w:p w14:paraId="7DEE910D" w14:textId="77777777" w:rsidR="00F97377" w:rsidRDefault="00F97377" w:rsidP="00F97377">
      <w:r>
        <w:t xml:space="preserve">    sai_uint32_t min_bfd_tx;</w:t>
      </w:r>
    </w:p>
    <w:p w14:paraId="443F9955" w14:textId="77777777" w:rsidR="00F97377" w:rsidRDefault="00F97377" w:rsidP="00F97377">
      <w:r>
        <w:t>} sai_bfd_capability_t;</w:t>
      </w:r>
    </w:p>
    <w:p w14:paraId="26F13D4D" w14:textId="77777777" w:rsidR="00F97377" w:rsidRPr="00934470" w:rsidRDefault="00F97377" w:rsidP="00934470"/>
    <w:p w14:paraId="0AB3F0B1" w14:textId="1C5D31B0" w:rsidR="00AF3BCD" w:rsidRDefault="00AF3BCD" w:rsidP="00934470">
      <w:pPr>
        <w:pStyle w:val="Heading1"/>
        <w:numPr>
          <w:ilvl w:val="0"/>
          <w:numId w:val="0"/>
        </w:numPr>
      </w:pPr>
      <w:bookmarkStart w:id="21" w:name="_Toc499814782"/>
      <w:r>
        <w:t>Examples</w:t>
      </w:r>
      <w:bookmarkEnd w:id="21"/>
    </w:p>
    <w:p w14:paraId="346417E0" w14:textId="3CA4A5A5" w:rsidR="00A31850" w:rsidRDefault="00AD7D6B" w:rsidP="002B4B55">
      <w:pPr>
        <w:pStyle w:val="Heading2"/>
      </w:pPr>
      <w:bookmarkStart w:id="22" w:name="_Toc499814783"/>
      <w:r>
        <w:t>Create BFD</w:t>
      </w:r>
      <w:r w:rsidR="00D37DD7">
        <w:t xml:space="preserve"> Session</w:t>
      </w:r>
      <w:bookmarkEnd w:id="22"/>
    </w:p>
    <w:p w14:paraId="36CA3296" w14:textId="63D5033E" w:rsidR="00926E62" w:rsidRPr="00C23358" w:rsidRDefault="00926E62" w:rsidP="00C23358">
      <w:pPr>
        <w:spacing w:after="160"/>
        <w:ind w:left="-144"/>
        <w:mirrorIndents/>
        <w:jc w:val="both"/>
        <w:rPr>
          <w:rFonts w:eastAsia="SimSun" w:cs="Calibri"/>
          <w:sz w:val="22"/>
          <w:szCs w:val="22"/>
          <w:lang w:val="sv-SE"/>
        </w:rPr>
      </w:pPr>
      <w:r w:rsidRPr="00C23358">
        <w:rPr>
          <w:rFonts w:eastAsia="SimSun" w:cs="Calibri"/>
          <w:sz w:val="22"/>
          <w:szCs w:val="22"/>
          <w:lang w:val="sv-SE"/>
        </w:rPr>
        <w:t>sai_api_query(SAI_API_BFD, &amp;bfd_api);</w:t>
      </w:r>
    </w:p>
    <w:p w14:paraId="7DEA4912" w14:textId="104983F6" w:rsidR="00926E62" w:rsidRPr="00C23358" w:rsidRDefault="00926E62" w:rsidP="00C23358">
      <w:pPr>
        <w:spacing w:after="160"/>
        <w:ind w:left="-144"/>
        <w:mirrorIndents/>
        <w:jc w:val="both"/>
        <w:rPr>
          <w:rFonts w:eastAsia="SimSun" w:cs="Calibri"/>
          <w:sz w:val="22"/>
          <w:szCs w:val="22"/>
          <w:lang w:val="sv-SE"/>
        </w:rPr>
      </w:pPr>
      <w:r w:rsidRPr="00C23358">
        <w:rPr>
          <w:rFonts w:eastAsia="SimSun" w:cs="Calibri"/>
          <w:sz w:val="22"/>
          <w:szCs w:val="22"/>
          <w:lang w:val="sv-SE"/>
        </w:rPr>
        <w:t>sai_object_id_t bfd_session = 0;</w:t>
      </w:r>
    </w:p>
    <w:p w14:paraId="6F584164" w14:textId="68DA08C2" w:rsidR="00926E62" w:rsidRPr="00C23358" w:rsidRDefault="00926E62" w:rsidP="00C23358">
      <w:pPr>
        <w:spacing w:after="160"/>
        <w:ind w:left="-144"/>
        <w:mirrorIndents/>
        <w:jc w:val="both"/>
        <w:rPr>
          <w:rFonts w:eastAsia="SimSun" w:cs="Calibri"/>
          <w:sz w:val="22"/>
          <w:szCs w:val="22"/>
          <w:lang w:val="sv-SE"/>
        </w:rPr>
      </w:pPr>
      <w:r w:rsidRPr="00C23358">
        <w:rPr>
          <w:rFonts w:eastAsia="SimSun" w:cs="Calibri"/>
          <w:sz w:val="22"/>
          <w:szCs w:val="22"/>
          <w:lang w:val="sv-SE"/>
        </w:rPr>
        <w:t>sai_attribute_t bfd_attr[] = {0};</w:t>
      </w:r>
    </w:p>
    <w:p w14:paraId="3DB877D5" w14:textId="77777777" w:rsidR="00926E62" w:rsidRPr="00C23358" w:rsidRDefault="00926E62" w:rsidP="00C23358">
      <w:pPr>
        <w:spacing w:after="160"/>
        <w:ind w:left="-144"/>
        <w:mirrorIndents/>
        <w:jc w:val="both"/>
        <w:rPr>
          <w:rFonts w:eastAsia="SimSun" w:cs="Calibri"/>
          <w:sz w:val="22"/>
          <w:szCs w:val="22"/>
          <w:lang w:val="sv-SE"/>
        </w:rPr>
      </w:pPr>
    </w:p>
    <w:p w14:paraId="0F8EE747" w14:textId="33C3F00A" w:rsidR="00926E62" w:rsidRPr="00C23358" w:rsidRDefault="00926E62" w:rsidP="00C23358">
      <w:pPr>
        <w:spacing w:after="160"/>
        <w:ind w:left="-144"/>
        <w:mirrorIndents/>
        <w:jc w:val="both"/>
        <w:rPr>
          <w:rFonts w:eastAsia="SimSun" w:cs="Calibri"/>
          <w:sz w:val="22"/>
          <w:szCs w:val="22"/>
          <w:lang w:val="sv-SE"/>
        </w:rPr>
      </w:pPr>
      <w:r w:rsidRPr="00C23358">
        <w:rPr>
          <w:rFonts w:eastAsia="SimSun" w:cs="Calibri"/>
          <w:sz w:val="22"/>
          <w:szCs w:val="22"/>
          <w:lang w:val="sv-SE"/>
        </w:rPr>
        <w:t>bfd_attr[0].id = SAI_BFD_SESSION_ATTR_TYPE;</w:t>
      </w:r>
    </w:p>
    <w:p w14:paraId="0011F265" w14:textId="5301059C" w:rsidR="00926E62" w:rsidRPr="00C23358" w:rsidRDefault="00926E62" w:rsidP="00C23358">
      <w:pPr>
        <w:spacing w:after="160"/>
        <w:ind w:left="-144"/>
        <w:mirrorIndents/>
        <w:jc w:val="both"/>
        <w:rPr>
          <w:rFonts w:eastAsia="SimSun" w:cs="Calibri"/>
          <w:sz w:val="22"/>
          <w:szCs w:val="22"/>
          <w:lang w:val="sv-SE"/>
        </w:rPr>
      </w:pPr>
      <w:r w:rsidRPr="00C23358">
        <w:rPr>
          <w:rFonts w:eastAsia="SimSun" w:cs="Calibri"/>
          <w:sz w:val="22"/>
          <w:szCs w:val="22"/>
          <w:lang w:val="sv-SE"/>
        </w:rPr>
        <w:t>bfd_attr[0].value.s32 = SAI_BFD_SESSION_TYPE_ASYNC_ACTIVE;</w:t>
      </w:r>
    </w:p>
    <w:p w14:paraId="171FA17A" w14:textId="58E02838" w:rsidR="00926E62" w:rsidRPr="00C23358" w:rsidRDefault="00926E62" w:rsidP="00C23358">
      <w:pPr>
        <w:spacing w:after="160"/>
        <w:ind w:left="-144"/>
        <w:mirrorIndents/>
        <w:jc w:val="both"/>
        <w:rPr>
          <w:rFonts w:eastAsia="SimSun" w:cs="Calibri"/>
          <w:sz w:val="22"/>
          <w:szCs w:val="22"/>
          <w:lang w:val="sv-SE"/>
        </w:rPr>
      </w:pPr>
      <w:r w:rsidRPr="00C23358">
        <w:rPr>
          <w:rFonts w:eastAsia="SimSun" w:cs="Calibri"/>
          <w:sz w:val="22"/>
          <w:szCs w:val="22"/>
          <w:lang w:val="sv-SE"/>
        </w:rPr>
        <w:t>bfd_attr[1].id = SAI_BFD_SESSION_ATTR_PORT;</w:t>
      </w:r>
    </w:p>
    <w:p w14:paraId="33827E1E" w14:textId="517BDFA8" w:rsidR="00926E62" w:rsidRPr="00C23358" w:rsidRDefault="00926E62" w:rsidP="00C23358">
      <w:pPr>
        <w:spacing w:after="160"/>
        <w:ind w:left="-144"/>
        <w:mirrorIndents/>
        <w:jc w:val="both"/>
        <w:rPr>
          <w:rFonts w:eastAsia="SimSun" w:cs="Calibri"/>
          <w:sz w:val="22"/>
          <w:szCs w:val="22"/>
          <w:lang w:val="sv-SE"/>
        </w:rPr>
      </w:pPr>
      <w:r w:rsidRPr="00C23358">
        <w:rPr>
          <w:rFonts w:eastAsia="SimSun" w:cs="Calibri"/>
          <w:sz w:val="22"/>
          <w:szCs w:val="22"/>
          <w:lang w:val="sv-SE"/>
        </w:rPr>
        <w:t>bfd_attr[1].value.oid = port_object_id;</w:t>
      </w:r>
    </w:p>
    <w:p w14:paraId="28AE10B3" w14:textId="0F5A65BA" w:rsidR="00926E62" w:rsidRPr="00C23358" w:rsidRDefault="00926E62" w:rsidP="00C23358">
      <w:pPr>
        <w:spacing w:after="160"/>
        <w:ind w:left="-144"/>
        <w:mirrorIndents/>
        <w:jc w:val="both"/>
        <w:rPr>
          <w:rFonts w:eastAsia="SimSun" w:cs="Calibri"/>
          <w:sz w:val="22"/>
          <w:szCs w:val="22"/>
          <w:lang w:val="sv-SE"/>
        </w:rPr>
      </w:pPr>
      <w:r w:rsidRPr="00C23358">
        <w:rPr>
          <w:rFonts w:eastAsia="SimSun" w:cs="Calibri"/>
          <w:sz w:val="22"/>
          <w:szCs w:val="22"/>
          <w:lang w:val="sv-SE"/>
        </w:rPr>
        <w:t>bfd_attr</w:t>
      </w:r>
      <w:r w:rsidR="00372225">
        <w:rPr>
          <w:rFonts w:eastAsia="SimSun" w:cs="Calibri"/>
          <w:sz w:val="22"/>
          <w:szCs w:val="22"/>
          <w:lang w:val="sv-SE"/>
        </w:rPr>
        <w:t>[2</w:t>
      </w:r>
      <w:r w:rsidRPr="00C23358">
        <w:rPr>
          <w:rFonts w:eastAsia="SimSun" w:cs="Calibri"/>
          <w:sz w:val="22"/>
          <w:szCs w:val="22"/>
          <w:lang w:val="sv-SE"/>
        </w:rPr>
        <w:t>].id = SAI_BFD_SESSION_ATTR_LOCAL_DISCRIMINATOR;</w:t>
      </w:r>
    </w:p>
    <w:p w14:paraId="38C36C02" w14:textId="2786AB3C" w:rsidR="00926E62" w:rsidRPr="00C23358" w:rsidRDefault="00372225" w:rsidP="00C23358">
      <w:pPr>
        <w:spacing w:after="160"/>
        <w:ind w:left="-144"/>
        <w:mirrorIndents/>
        <w:jc w:val="both"/>
        <w:rPr>
          <w:rFonts w:eastAsia="SimSun" w:cs="Calibri"/>
          <w:sz w:val="22"/>
          <w:szCs w:val="22"/>
          <w:lang w:val="sv-SE"/>
        </w:rPr>
      </w:pPr>
      <w:r>
        <w:rPr>
          <w:rFonts w:eastAsia="SimSun" w:cs="Calibri"/>
          <w:sz w:val="22"/>
          <w:szCs w:val="22"/>
          <w:lang w:val="sv-SE"/>
        </w:rPr>
        <w:t>bfd_attr[2</w:t>
      </w:r>
      <w:r w:rsidR="00926E62" w:rsidRPr="00C23358">
        <w:rPr>
          <w:rFonts w:eastAsia="SimSun" w:cs="Calibri"/>
          <w:sz w:val="22"/>
          <w:szCs w:val="22"/>
          <w:lang w:val="sv-SE"/>
        </w:rPr>
        <w:t>].value.s32 = 2893;</w:t>
      </w:r>
    </w:p>
    <w:p w14:paraId="692E57DF" w14:textId="389AECAA" w:rsidR="00926E62" w:rsidRPr="00C23358" w:rsidRDefault="00926E62" w:rsidP="00C23358">
      <w:pPr>
        <w:spacing w:after="160"/>
        <w:ind w:left="-144"/>
        <w:mirrorIndents/>
        <w:jc w:val="both"/>
        <w:rPr>
          <w:rFonts w:eastAsia="SimSun" w:cs="Calibri"/>
          <w:sz w:val="22"/>
          <w:szCs w:val="22"/>
          <w:lang w:val="sv-SE"/>
        </w:rPr>
      </w:pPr>
      <w:r w:rsidRPr="00C23358">
        <w:rPr>
          <w:rFonts w:eastAsia="SimSun" w:cs="Calibri"/>
          <w:sz w:val="22"/>
          <w:szCs w:val="22"/>
          <w:lang w:val="sv-SE"/>
        </w:rPr>
        <w:lastRenderedPageBreak/>
        <w:t>bfd_attr</w:t>
      </w:r>
      <w:r w:rsidR="00372225">
        <w:rPr>
          <w:rFonts w:eastAsia="SimSun" w:cs="Calibri"/>
          <w:sz w:val="22"/>
          <w:szCs w:val="22"/>
          <w:lang w:val="sv-SE"/>
        </w:rPr>
        <w:t>[3</w:t>
      </w:r>
      <w:r w:rsidRPr="00C23358">
        <w:rPr>
          <w:rFonts w:eastAsia="SimSun" w:cs="Calibri"/>
          <w:sz w:val="22"/>
          <w:szCs w:val="22"/>
          <w:lang w:val="sv-SE"/>
        </w:rPr>
        <w:t>].id = SAI_BFD_SESSION_ATTR_REMOTE_DISCRIMINATOR;</w:t>
      </w:r>
    </w:p>
    <w:p w14:paraId="31EDF38F" w14:textId="0ECB2C0D" w:rsidR="00926E62" w:rsidRPr="00C23358" w:rsidRDefault="00372225" w:rsidP="00C23358">
      <w:pPr>
        <w:spacing w:after="160"/>
        <w:ind w:left="-144"/>
        <w:mirrorIndents/>
        <w:jc w:val="both"/>
        <w:rPr>
          <w:rFonts w:eastAsia="SimSun" w:cs="Calibri"/>
          <w:sz w:val="22"/>
          <w:szCs w:val="22"/>
          <w:lang w:val="sv-SE"/>
        </w:rPr>
      </w:pPr>
      <w:r>
        <w:rPr>
          <w:rFonts w:eastAsia="SimSun" w:cs="Calibri"/>
          <w:sz w:val="22"/>
          <w:szCs w:val="22"/>
          <w:lang w:val="sv-SE"/>
        </w:rPr>
        <w:t>bfd_attr[3</w:t>
      </w:r>
      <w:r w:rsidR="00926E62" w:rsidRPr="00C23358">
        <w:rPr>
          <w:rFonts w:eastAsia="SimSun" w:cs="Calibri"/>
          <w:sz w:val="22"/>
          <w:szCs w:val="22"/>
          <w:lang w:val="sv-SE"/>
        </w:rPr>
        <w:t>].value.s32 = 9345;</w:t>
      </w:r>
    </w:p>
    <w:p w14:paraId="1FCF819F" w14:textId="0C151B53" w:rsidR="00926E62" w:rsidRPr="00C23358" w:rsidRDefault="00926E62" w:rsidP="00C23358">
      <w:pPr>
        <w:spacing w:after="160"/>
        <w:ind w:left="-144"/>
        <w:mirrorIndents/>
        <w:jc w:val="both"/>
        <w:rPr>
          <w:rFonts w:eastAsia="SimSun" w:cs="Calibri"/>
          <w:sz w:val="22"/>
          <w:szCs w:val="22"/>
          <w:lang w:val="sv-SE"/>
        </w:rPr>
      </w:pPr>
      <w:r w:rsidRPr="00C23358">
        <w:rPr>
          <w:rFonts w:eastAsia="SimSun" w:cs="Calibri"/>
          <w:sz w:val="22"/>
          <w:szCs w:val="22"/>
          <w:lang w:val="sv-SE"/>
        </w:rPr>
        <w:t>bfd_attr</w:t>
      </w:r>
      <w:r w:rsidR="00372225">
        <w:rPr>
          <w:rFonts w:eastAsia="SimSun" w:cs="Calibri"/>
          <w:sz w:val="22"/>
          <w:szCs w:val="22"/>
          <w:lang w:val="sv-SE"/>
        </w:rPr>
        <w:t>[4</w:t>
      </w:r>
      <w:r w:rsidRPr="00C23358">
        <w:rPr>
          <w:rFonts w:eastAsia="SimSun" w:cs="Calibri"/>
          <w:sz w:val="22"/>
          <w:szCs w:val="22"/>
          <w:lang w:val="sv-SE"/>
        </w:rPr>
        <w:t>].id = SAI_BFD_SESSION_ATTR_UDP_SRC_PORT;</w:t>
      </w:r>
    </w:p>
    <w:p w14:paraId="76AC7D09" w14:textId="66474D28" w:rsidR="00926E62" w:rsidRPr="00C23358" w:rsidRDefault="00372225" w:rsidP="00C23358">
      <w:pPr>
        <w:spacing w:after="160"/>
        <w:ind w:left="-144"/>
        <w:mirrorIndents/>
        <w:jc w:val="both"/>
        <w:rPr>
          <w:rFonts w:eastAsia="SimSun" w:cs="Calibri"/>
          <w:sz w:val="22"/>
          <w:szCs w:val="22"/>
          <w:lang w:val="sv-SE"/>
        </w:rPr>
      </w:pPr>
      <w:r>
        <w:rPr>
          <w:rFonts w:eastAsia="SimSun" w:cs="Calibri"/>
          <w:sz w:val="22"/>
          <w:szCs w:val="22"/>
          <w:lang w:val="sv-SE"/>
        </w:rPr>
        <w:t>bfd_attr[4</w:t>
      </w:r>
      <w:r w:rsidR="00926E62" w:rsidRPr="00C23358">
        <w:rPr>
          <w:rFonts w:eastAsia="SimSun" w:cs="Calibri"/>
          <w:sz w:val="22"/>
          <w:szCs w:val="22"/>
          <w:lang w:val="sv-SE"/>
        </w:rPr>
        <w:t>].value.s32 = 8499;</w:t>
      </w:r>
    </w:p>
    <w:p w14:paraId="5245BF06" w14:textId="24E01844" w:rsidR="00926E62" w:rsidRPr="00C23358" w:rsidRDefault="00926E62" w:rsidP="00C23358">
      <w:pPr>
        <w:spacing w:after="160"/>
        <w:ind w:left="-144"/>
        <w:mirrorIndents/>
        <w:jc w:val="both"/>
        <w:rPr>
          <w:rFonts w:eastAsia="SimSun" w:cs="Calibri"/>
          <w:sz w:val="22"/>
          <w:szCs w:val="22"/>
          <w:lang w:val="sv-SE"/>
        </w:rPr>
      </w:pPr>
      <w:r w:rsidRPr="00C23358">
        <w:rPr>
          <w:rFonts w:eastAsia="SimSun" w:cs="Calibri"/>
          <w:sz w:val="22"/>
          <w:szCs w:val="22"/>
          <w:lang w:val="sv-SE"/>
        </w:rPr>
        <w:t>bfd_attr</w:t>
      </w:r>
      <w:r w:rsidR="00372225">
        <w:rPr>
          <w:rFonts w:eastAsia="SimSun" w:cs="Calibri"/>
          <w:sz w:val="22"/>
          <w:szCs w:val="22"/>
          <w:lang w:val="sv-SE"/>
        </w:rPr>
        <w:t>[5</w:t>
      </w:r>
      <w:r w:rsidRPr="00C23358">
        <w:rPr>
          <w:rFonts w:eastAsia="SimSun" w:cs="Calibri"/>
          <w:sz w:val="22"/>
          <w:szCs w:val="22"/>
          <w:lang w:val="sv-SE"/>
        </w:rPr>
        <w:t>].id = SAI_BFD_SESSION_ATTR_VLAN_HEADER_VALID;</w:t>
      </w:r>
    </w:p>
    <w:p w14:paraId="58BE33A7" w14:textId="2B902134" w:rsidR="00926E62" w:rsidRPr="00C23358" w:rsidRDefault="00372225" w:rsidP="00C23358">
      <w:pPr>
        <w:spacing w:after="160"/>
        <w:ind w:left="-144"/>
        <w:mirrorIndents/>
        <w:jc w:val="both"/>
        <w:rPr>
          <w:rFonts w:eastAsia="SimSun" w:cs="Calibri"/>
          <w:sz w:val="22"/>
          <w:szCs w:val="22"/>
          <w:lang w:val="sv-SE"/>
        </w:rPr>
      </w:pPr>
      <w:r>
        <w:rPr>
          <w:rFonts w:eastAsia="SimSun" w:cs="Calibri"/>
          <w:sz w:val="22"/>
          <w:szCs w:val="22"/>
          <w:lang w:val="sv-SE"/>
        </w:rPr>
        <w:t>bfd_attr[5</w:t>
      </w:r>
      <w:r w:rsidR="00926E62" w:rsidRPr="00C23358">
        <w:rPr>
          <w:rFonts w:eastAsia="SimSun" w:cs="Calibri"/>
          <w:sz w:val="22"/>
          <w:szCs w:val="22"/>
          <w:lang w:val="sv-SE"/>
        </w:rPr>
        <w:t>].value.booldata=true;</w:t>
      </w:r>
    </w:p>
    <w:p w14:paraId="13D06BC8" w14:textId="3CA71EB2" w:rsidR="00926E62" w:rsidRPr="00C23358" w:rsidRDefault="00926E62" w:rsidP="00C23358">
      <w:pPr>
        <w:spacing w:after="160"/>
        <w:ind w:left="-144"/>
        <w:mirrorIndents/>
        <w:jc w:val="both"/>
        <w:rPr>
          <w:rFonts w:eastAsia="SimSun" w:cs="Calibri"/>
          <w:sz w:val="22"/>
          <w:szCs w:val="22"/>
          <w:lang w:val="sv-SE"/>
        </w:rPr>
      </w:pPr>
      <w:r w:rsidRPr="00C23358">
        <w:rPr>
          <w:rFonts w:eastAsia="SimSun" w:cs="Calibri"/>
          <w:sz w:val="22"/>
          <w:szCs w:val="22"/>
          <w:lang w:val="sv-SE"/>
        </w:rPr>
        <w:t>bfd_attr</w:t>
      </w:r>
      <w:r w:rsidR="00372225">
        <w:rPr>
          <w:rFonts w:eastAsia="SimSun" w:cs="Calibri"/>
          <w:sz w:val="22"/>
          <w:szCs w:val="22"/>
          <w:lang w:val="sv-SE"/>
        </w:rPr>
        <w:t>[6</w:t>
      </w:r>
      <w:r w:rsidRPr="00C23358">
        <w:rPr>
          <w:rFonts w:eastAsia="SimSun" w:cs="Calibri"/>
          <w:sz w:val="22"/>
          <w:szCs w:val="22"/>
          <w:lang w:val="sv-SE"/>
        </w:rPr>
        <w:t>].id = SAI_BFD_SESSION_ATTR_VLAN_ID;</w:t>
      </w:r>
    </w:p>
    <w:p w14:paraId="3DC39087" w14:textId="1CFEF6BD" w:rsidR="00926E62" w:rsidRPr="00C23358" w:rsidRDefault="00372225" w:rsidP="00C23358">
      <w:pPr>
        <w:spacing w:after="160"/>
        <w:ind w:left="-144"/>
        <w:mirrorIndents/>
        <w:jc w:val="both"/>
        <w:rPr>
          <w:rFonts w:eastAsia="SimSun" w:cs="Calibri"/>
          <w:sz w:val="22"/>
          <w:szCs w:val="22"/>
          <w:lang w:val="sv-SE"/>
        </w:rPr>
      </w:pPr>
      <w:r>
        <w:rPr>
          <w:rFonts w:eastAsia="SimSun" w:cs="Calibri"/>
          <w:sz w:val="22"/>
          <w:szCs w:val="22"/>
          <w:lang w:val="sv-SE"/>
        </w:rPr>
        <w:t>bfd_attr[6</w:t>
      </w:r>
      <w:r w:rsidR="00926E62" w:rsidRPr="00C23358">
        <w:rPr>
          <w:rFonts w:eastAsia="SimSun" w:cs="Calibri"/>
          <w:sz w:val="22"/>
          <w:szCs w:val="22"/>
          <w:lang w:val="sv-SE"/>
        </w:rPr>
        <w:t>].value.s32 = 100;</w:t>
      </w:r>
    </w:p>
    <w:p w14:paraId="022E11DE" w14:textId="0288D3A6" w:rsidR="00926E62" w:rsidRPr="00C23358" w:rsidRDefault="00926E62" w:rsidP="00C23358">
      <w:pPr>
        <w:spacing w:after="160"/>
        <w:ind w:left="-144"/>
        <w:mirrorIndents/>
        <w:jc w:val="both"/>
        <w:rPr>
          <w:rFonts w:eastAsia="SimSun" w:cs="Calibri"/>
          <w:sz w:val="22"/>
          <w:szCs w:val="22"/>
          <w:lang w:val="sv-SE"/>
        </w:rPr>
      </w:pPr>
      <w:r w:rsidRPr="00C23358">
        <w:rPr>
          <w:rFonts w:eastAsia="SimSun" w:cs="Calibri"/>
          <w:sz w:val="22"/>
          <w:szCs w:val="22"/>
          <w:lang w:val="sv-SE"/>
        </w:rPr>
        <w:t>bfd_attr</w:t>
      </w:r>
      <w:r w:rsidR="00372225">
        <w:rPr>
          <w:rFonts w:eastAsia="SimSun" w:cs="Calibri"/>
          <w:sz w:val="22"/>
          <w:szCs w:val="22"/>
          <w:lang w:val="sv-SE"/>
        </w:rPr>
        <w:t>[8</w:t>
      </w:r>
      <w:r w:rsidRPr="00C23358">
        <w:rPr>
          <w:rFonts w:eastAsia="SimSun" w:cs="Calibri"/>
          <w:sz w:val="22"/>
          <w:szCs w:val="22"/>
          <w:lang w:val="sv-SE"/>
        </w:rPr>
        <w:t xml:space="preserve">].id = </w:t>
      </w:r>
      <w:r w:rsidR="00AD2A69" w:rsidRPr="00C23358">
        <w:rPr>
          <w:rFonts w:eastAsia="SimSun" w:cs="Calibri"/>
          <w:sz w:val="22"/>
          <w:szCs w:val="22"/>
          <w:lang w:val="sv-SE"/>
        </w:rPr>
        <w:t>SAI_BFD_SESSION_ATTR_IPHDR_VERSION</w:t>
      </w:r>
      <w:r w:rsidRPr="00C23358">
        <w:rPr>
          <w:rFonts w:eastAsia="SimSun" w:cs="Calibri"/>
          <w:sz w:val="22"/>
          <w:szCs w:val="22"/>
          <w:lang w:val="sv-SE"/>
        </w:rPr>
        <w:t>;</w:t>
      </w:r>
    </w:p>
    <w:p w14:paraId="3C702606" w14:textId="78091126" w:rsidR="00926E62" w:rsidRDefault="00372225" w:rsidP="00C23358">
      <w:pPr>
        <w:spacing w:after="160"/>
        <w:ind w:left="-144"/>
        <w:mirrorIndents/>
        <w:jc w:val="both"/>
        <w:rPr>
          <w:rFonts w:eastAsia="SimSun" w:cs="Calibri"/>
          <w:sz w:val="22"/>
          <w:szCs w:val="22"/>
          <w:lang w:val="sv-SE"/>
        </w:rPr>
      </w:pPr>
      <w:r>
        <w:rPr>
          <w:rFonts w:eastAsia="SimSun" w:cs="Calibri"/>
          <w:sz w:val="22"/>
          <w:szCs w:val="22"/>
          <w:lang w:val="sv-SE"/>
        </w:rPr>
        <w:t>bfd_attr[8</w:t>
      </w:r>
      <w:r w:rsidR="00926E62" w:rsidRPr="00C23358">
        <w:rPr>
          <w:rFonts w:eastAsia="SimSun" w:cs="Calibri"/>
          <w:sz w:val="22"/>
          <w:szCs w:val="22"/>
          <w:lang w:val="sv-SE"/>
        </w:rPr>
        <w:t>].value.</w:t>
      </w:r>
      <w:r w:rsidR="00C23358" w:rsidRPr="00C23358">
        <w:rPr>
          <w:rFonts w:eastAsia="SimSun" w:cs="Calibri"/>
          <w:sz w:val="22"/>
          <w:szCs w:val="22"/>
          <w:lang w:val="sv-SE"/>
        </w:rPr>
        <w:t>u8</w:t>
      </w:r>
      <w:r w:rsidR="00926E62" w:rsidRPr="00C23358">
        <w:rPr>
          <w:rFonts w:eastAsia="SimSun" w:cs="Calibri"/>
          <w:sz w:val="22"/>
          <w:szCs w:val="22"/>
          <w:lang w:val="sv-SE"/>
        </w:rPr>
        <w:t xml:space="preserve"> = </w:t>
      </w:r>
      <w:r w:rsidR="00AD2A69" w:rsidRPr="00C23358">
        <w:rPr>
          <w:rFonts w:eastAsia="SimSun" w:cs="Calibri"/>
          <w:sz w:val="22"/>
          <w:szCs w:val="22"/>
          <w:lang w:val="sv-SE"/>
        </w:rPr>
        <w:t>ipv4</w:t>
      </w:r>
      <w:r w:rsidR="00926E62" w:rsidRPr="00C23358">
        <w:rPr>
          <w:rFonts w:eastAsia="SimSun" w:cs="Calibri"/>
          <w:sz w:val="22"/>
          <w:szCs w:val="22"/>
          <w:lang w:val="sv-SE"/>
        </w:rPr>
        <w:t>;</w:t>
      </w:r>
    </w:p>
    <w:p w14:paraId="35E3C45D" w14:textId="28D8A928" w:rsidR="00372225" w:rsidRDefault="00372225" w:rsidP="00372225">
      <w:pPr>
        <w:spacing w:after="160"/>
        <w:ind w:left="-144"/>
        <w:mirrorIndents/>
        <w:jc w:val="both"/>
        <w:rPr>
          <w:rFonts w:eastAsia="SimSun" w:cs="Calibri"/>
          <w:sz w:val="22"/>
          <w:szCs w:val="22"/>
          <w:lang w:val="sv-SE"/>
        </w:rPr>
      </w:pPr>
      <w:r w:rsidRPr="00C23358">
        <w:rPr>
          <w:rFonts w:eastAsia="SimSun" w:cs="Calibri"/>
          <w:sz w:val="22"/>
          <w:szCs w:val="22"/>
          <w:lang w:val="sv-SE"/>
        </w:rPr>
        <w:t>bfd_attr</w:t>
      </w:r>
      <w:r>
        <w:rPr>
          <w:rFonts w:eastAsia="SimSun" w:cs="Calibri"/>
          <w:sz w:val="22"/>
          <w:szCs w:val="22"/>
          <w:lang w:val="sv-SE"/>
        </w:rPr>
        <w:t>[9</w:t>
      </w:r>
      <w:r w:rsidRPr="00C23358">
        <w:rPr>
          <w:rFonts w:eastAsia="SimSun" w:cs="Calibri"/>
          <w:sz w:val="22"/>
          <w:szCs w:val="22"/>
          <w:lang w:val="sv-SE"/>
        </w:rPr>
        <w:t xml:space="preserve">].id = </w:t>
      </w:r>
      <w:r>
        <w:rPr>
          <w:rFonts w:eastAsia="SimSun" w:cs="Calibri"/>
          <w:sz w:val="22"/>
          <w:szCs w:val="22"/>
          <w:lang w:val="sv-SE"/>
        </w:rPr>
        <w:t>SAI_BFD_SESSION_ATTR_MULTIPLIER;</w:t>
      </w:r>
    </w:p>
    <w:p w14:paraId="7DF10364" w14:textId="58C5EFA0" w:rsidR="00372225" w:rsidRDefault="00372225" w:rsidP="00372225">
      <w:pPr>
        <w:spacing w:after="160"/>
        <w:ind w:left="-144"/>
        <w:mirrorIndents/>
        <w:jc w:val="both"/>
        <w:rPr>
          <w:rFonts w:eastAsia="SimSun" w:cs="Calibri"/>
          <w:sz w:val="22"/>
          <w:szCs w:val="22"/>
          <w:lang w:val="sv-SE"/>
        </w:rPr>
      </w:pPr>
      <w:r>
        <w:rPr>
          <w:rFonts w:eastAsia="SimSun" w:cs="Calibri"/>
          <w:sz w:val="22"/>
          <w:szCs w:val="22"/>
          <w:lang w:val="sv-SE"/>
        </w:rPr>
        <w:t>bfd_attr[9</w:t>
      </w:r>
      <w:r w:rsidRPr="00C23358">
        <w:rPr>
          <w:rFonts w:eastAsia="SimSun" w:cs="Calibri"/>
          <w:sz w:val="22"/>
          <w:szCs w:val="22"/>
          <w:lang w:val="sv-SE"/>
        </w:rPr>
        <w:t xml:space="preserve">].value.s32 = </w:t>
      </w:r>
      <w:r>
        <w:rPr>
          <w:rFonts w:eastAsia="SimSun" w:cs="Calibri"/>
          <w:sz w:val="22"/>
          <w:szCs w:val="22"/>
          <w:lang w:val="sv-SE"/>
        </w:rPr>
        <w:t>5</w:t>
      </w:r>
      <w:r w:rsidRPr="00C23358">
        <w:rPr>
          <w:rFonts w:eastAsia="SimSun" w:cs="Calibri"/>
          <w:sz w:val="22"/>
          <w:szCs w:val="22"/>
          <w:lang w:val="sv-SE"/>
        </w:rPr>
        <w:t>;</w:t>
      </w:r>
    </w:p>
    <w:p w14:paraId="56632DE0" w14:textId="77777777" w:rsidR="00372225" w:rsidRPr="00C23358" w:rsidRDefault="00372225" w:rsidP="00C23358">
      <w:pPr>
        <w:spacing w:after="160"/>
        <w:ind w:left="-144"/>
        <w:mirrorIndents/>
        <w:jc w:val="both"/>
        <w:rPr>
          <w:rFonts w:eastAsia="SimSun" w:cs="Calibri"/>
          <w:sz w:val="22"/>
          <w:szCs w:val="22"/>
          <w:lang w:val="sv-SE"/>
        </w:rPr>
      </w:pPr>
    </w:p>
    <w:p w14:paraId="0AA54E36" w14:textId="166C7023" w:rsidR="00C23358" w:rsidRPr="00C23358" w:rsidRDefault="00C23358" w:rsidP="00C23358">
      <w:pPr>
        <w:spacing w:after="160"/>
        <w:ind w:left="-144"/>
        <w:mirrorIndents/>
        <w:jc w:val="both"/>
        <w:rPr>
          <w:rFonts w:eastAsia="SimSun" w:cs="Calibri"/>
          <w:sz w:val="22"/>
          <w:szCs w:val="22"/>
          <w:lang w:val="sv-SE"/>
        </w:rPr>
      </w:pPr>
      <w:r>
        <w:rPr>
          <w:rFonts w:eastAsia="SimSun" w:cs="Calibri"/>
          <w:sz w:val="22"/>
          <w:szCs w:val="22"/>
          <w:lang w:val="sv-SE"/>
        </w:rPr>
        <w:t>bfd_</w:t>
      </w:r>
      <w:r w:rsidRPr="00C23358">
        <w:rPr>
          <w:rFonts w:eastAsia="SimSun" w:cs="Calibri"/>
          <w:sz w:val="22"/>
          <w:szCs w:val="22"/>
          <w:lang w:val="sv-SE"/>
        </w:rPr>
        <w:t>attr[10].id =SAI_</w:t>
      </w:r>
      <w:r w:rsidR="00372225">
        <w:rPr>
          <w:rFonts w:eastAsia="SimSun" w:cs="Calibri"/>
          <w:sz w:val="22"/>
          <w:szCs w:val="22"/>
          <w:lang w:val="sv-SE"/>
        </w:rPr>
        <w:t>BFD</w:t>
      </w:r>
      <w:r w:rsidRPr="00C23358">
        <w:rPr>
          <w:rFonts w:eastAsia="SimSun" w:cs="Calibri"/>
          <w:sz w:val="22"/>
          <w:szCs w:val="22"/>
          <w:lang w:val="sv-SE"/>
        </w:rPr>
        <w:t>_SESSION_ATTR_SRC_IP_ADDRESS;</w:t>
      </w:r>
    </w:p>
    <w:p w14:paraId="02B62F8F" w14:textId="479390F2" w:rsidR="00C23358" w:rsidRPr="00C23358" w:rsidRDefault="00C23358" w:rsidP="00C23358">
      <w:pPr>
        <w:spacing w:after="160"/>
        <w:ind w:left="-144"/>
        <w:mirrorIndents/>
        <w:jc w:val="both"/>
        <w:rPr>
          <w:rFonts w:eastAsia="SimSun" w:cs="Calibri"/>
          <w:sz w:val="22"/>
          <w:szCs w:val="22"/>
          <w:lang w:val="sv-SE"/>
        </w:rPr>
      </w:pPr>
      <w:r>
        <w:rPr>
          <w:rFonts w:eastAsia="SimSun" w:cs="Calibri"/>
          <w:sz w:val="22"/>
          <w:szCs w:val="22"/>
          <w:lang w:val="sv-SE"/>
        </w:rPr>
        <w:t>bfd_attr</w:t>
      </w:r>
      <w:r w:rsidRPr="00C23358">
        <w:rPr>
          <w:rFonts w:eastAsia="SimSun" w:cs="Calibri"/>
          <w:sz w:val="22"/>
          <w:szCs w:val="22"/>
          <w:lang w:val="sv-SE"/>
        </w:rPr>
        <w:t>[10].value.ipaddr.addr.ip4 = 0xa0101002;</w:t>
      </w:r>
    </w:p>
    <w:p w14:paraId="18917B38" w14:textId="77777777" w:rsidR="00C23358" w:rsidRDefault="00C23358" w:rsidP="00C23358">
      <w:pPr>
        <w:spacing w:after="160"/>
        <w:ind w:left="-144"/>
        <w:mirrorIndents/>
        <w:jc w:val="both"/>
        <w:rPr>
          <w:rFonts w:eastAsia="SimSun" w:cs="Calibri"/>
          <w:sz w:val="22"/>
          <w:szCs w:val="22"/>
          <w:lang w:val="sv-SE"/>
        </w:rPr>
      </w:pPr>
      <w:r>
        <w:rPr>
          <w:rFonts w:eastAsia="SimSun" w:cs="Calibri"/>
          <w:sz w:val="22"/>
          <w:szCs w:val="22"/>
          <w:lang w:val="sv-SE"/>
        </w:rPr>
        <w:t>bfd_attr</w:t>
      </w:r>
      <w:r w:rsidRPr="00C23358">
        <w:rPr>
          <w:rFonts w:eastAsia="SimSun" w:cs="Calibri"/>
          <w:sz w:val="22"/>
          <w:szCs w:val="22"/>
          <w:lang w:val="sv-SE"/>
        </w:rPr>
        <w:t>[10].value.ipaddr.addr_family = SAI_IP_ADDR_FAMILY_IPV4;</w:t>
      </w:r>
    </w:p>
    <w:p w14:paraId="3941159E" w14:textId="543F24A3" w:rsidR="00C23358" w:rsidRPr="00C23358" w:rsidRDefault="00C23358" w:rsidP="00C23358">
      <w:pPr>
        <w:spacing w:after="160"/>
        <w:ind w:left="-144"/>
        <w:mirrorIndents/>
        <w:jc w:val="both"/>
        <w:rPr>
          <w:rFonts w:eastAsia="SimSun" w:cs="Calibri"/>
          <w:sz w:val="22"/>
          <w:szCs w:val="22"/>
          <w:lang w:val="sv-SE"/>
        </w:rPr>
      </w:pPr>
      <w:r>
        <w:rPr>
          <w:rFonts w:eastAsia="SimSun" w:cs="Calibri"/>
          <w:sz w:val="22"/>
          <w:szCs w:val="22"/>
          <w:lang w:val="sv-SE"/>
        </w:rPr>
        <w:t>bfd_attr</w:t>
      </w:r>
      <w:r w:rsidRPr="00C23358">
        <w:rPr>
          <w:rFonts w:eastAsia="SimSun" w:cs="Calibri"/>
          <w:sz w:val="22"/>
          <w:szCs w:val="22"/>
          <w:lang w:val="sv-SE"/>
        </w:rPr>
        <w:t>[11].id =SAI_</w:t>
      </w:r>
      <w:r w:rsidR="00372225">
        <w:rPr>
          <w:rFonts w:eastAsia="SimSun" w:cs="Calibri"/>
          <w:sz w:val="22"/>
          <w:szCs w:val="22"/>
          <w:lang w:val="sv-SE"/>
        </w:rPr>
        <w:t>BFD</w:t>
      </w:r>
      <w:r w:rsidRPr="00C23358">
        <w:rPr>
          <w:rFonts w:eastAsia="SimSun" w:cs="Calibri"/>
          <w:sz w:val="22"/>
          <w:szCs w:val="22"/>
          <w:lang w:val="sv-SE"/>
        </w:rPr>
        <w:t>_SESSION_ATTR_DST_IP_ADDRESS;</w:t>
      </w:r>
    </w:p>
    <w:p w14:paraId="10E72F36" w14:textId="4659DDEB" w:rsidR="00C23358" w:rsidRPr="00C23358" w:rsidRDefault="00C23358" w:rsidP="00C23358">
      <w:pPr>
        <w:spacing w:after="160"/>
        <w:ind w:left="-144"/>
        <w:mirrorIndents/>
        <w:jc w:val="both"/>
        <w:rPr>
          <w:rFonts w:eastAsia="SimSun" w:cs="Calibri"/>
          <w:sz w:val="22"/>
          <w:szCs w:val="22"/>
          <w:lang w:val="sv-SE"/>
        </w:rPr>
      </w:pPr>
      <w:r>
        <w:rPr>
          <w:rFonts w:eastAsia="SimSun" w:cs="Calibri"/>
          <w:sz w:val="22"/>
          <w:szCs w:val="22"/>
          <w:lang w:val="sv-SE"/>
        </w:rPr>
        <w:t>bfd_attr</w:t>
      </w:r>
      <w:r w:rsidRPr="00C23358">
        <w:rPr>
          <w:rFonts w:eastAsia="SimSun" w:cs="Calibri"/>
          <w:sz w:val="22"/>
          <w:szCs w:val="22"/>
          <w:lang w:val="sv-SE"/>
        </w:rPr>
        <w:t>[11].value.ipaddr.addr.ip4 = 0xa0101011;</w:t>
      </w:r>
    </w:p>
    <w:p w14:paraId="100AD1CF" w14:textId="3E468E72" w:rsidR="00C23358" w:rsidRPr="00C23358" w:rsidRDefault="00C23358" w:rsidP="00C23358">
      <w:pPr>
        <w:spacing w:after="160"/>
        <w:ind w:left="-144"/>
        <w:mirrorIndents/>
        <w:jc w:val="both"/>
        <w:rPr>
          <w:rFonts w:eastAsia="SimSun" w:cs="Calibri"/>
          <w:sz w:val="22"/>
          <w:szCs w:val="22"/>
          <w:lang w:val="sv-SE"/>
        </w:rPr>
      </w:pPr>
      <w:r>
        <w:rPr>
          <w:rFonts w:eastAsia="SimSun" w:cs="Calibri"/>
          <w:sz w:val="22"/>
          <w:szCs w:val="22"/>
          <w:lang w:val="sv-SE"/>
        </w:rPr>
        <w:t>bfd_attr</w:t>
      </w:r>
      <w:r w:rsidRPr="00C23358">
        <w:rPr>
          <w:rFonts w:eastAsia="SimSun" w:cs="Calibri"/>
          <w:sz w:val="22"/>
          <w:szCs w:val="22"/>
          <w:lang w:val="sv-SE"/>
        </w:rPr>
        <w:t>[11].value.ipaddr.addr_family = SAI_IP_ADDR_FAMILY_IPV4;</w:t>
      </w:r>
    </w:p>
    <w:p w14:paraId="0A1FA59B" w14:textId="1F08DCBC" w:rsidR="00C23358" w:rsidRPr="00C23358" w:rsidRDefault="00C23358" w:rsidP="00C23358">
      <w:pPr>
        <w:spacing w:after="160"/>
        <w:ind w:left="-144"/>
        <w:mirrorIndents/>
        <w:jc w:val="both"/>
        <w:rPr>
          <w:rFonts w:eastAsia="SimSun" w:cs="Calibri"/>
          <w:sz w:val="22"/>
          <w:szCs w:val="22"/>
          <w:lang w:val="sv-SE"/>
        </w:rPr>
      </w:pPr>
      <w:r>
        <w:rPr>
          <w:rFonts w:eastAsia="SimSun" w:cs="Calibri"/>
          <w:sz w:val="22"/>
          <w:szCs w:val="22"/>
          <w:lang w:val="sv-SE"/>
        </w:rPr>
        <w:t>bfd_attr</w:t>
      </w:r>
      <w:r w:rsidRPr="00C23358">
        <w:rPr>
          <w:rFonts w:eastAsia="SimSun" w:cs="Calibri"/>
          <w:sz w:val="22"/>
          <w:szCs w:val="22"/>
          <w:lang w:val="sv-SE"/>
        </w:rPr>
        <w:t>[12].id =SAI_</w:t>
      </w:r>
      <w:r w:rsidR="00372225">
        <w:rPr>
          <w:rFonts w:eastAsia="SimSun" w:cs="Calibri"/>
          <w:sz w:val="22"/>
          <w:szCs w:val="22"/>
          <w:lang w:val="sv-SE"/>
        </w:rPr>
        <w:t>BFD</w:t>
      </w:r>
      <w:r w:rsidRPr="00C23358">
        <w:rPr>
          <w:rFonts w:eastAsia="SimSun" w:cs="Calibri"/>
          <w:sz w:val="22"/>
          <w:szCs w:val="22"/>
          <w:lang w:val="sv-SE"/>
        </w:rPr>
        <w:t>_SESSION_ATTR_SRC_MAC_ADDRESS;</w:t>
      </w:r>
    </w:p>
    <w:p w14:paraId="7B20CFA5" w14:textId="517CF4E9" w:rsidR="00C23358" w:rsidRPr="00C23358" w:rsidRDefault="00C23358" w:rsidP="00C23358">
      <w:pPr>
        <w:spacing w:after="160"/>
        <w:ind w:left="-144"/>
        <w:mirrorIndents/>
        <w:jc w:val="both"/>
        <w:rPr>
          <w:rFonts w:eastAsia="SimSun" w:cs="Calibri"/>
          <w:sz w:val="22"/>
          <w:szCs w:val="22"/>
          <w:lang w:val="sv-SE"/>
        </w:rPr>
      </w:pPr>
      <w:r>
        <w:rPr>
          <w:rFonts w:eastAsia="SimSun" w:cs="Calibri"/>
          <w:sz w:val="22"/>
          <w:szCs w:val="22"/>
          <w:lang w:val="sv-SE"/>
        </w:rPr>
        <w:t>bfd_attr</w:t>
      </w:r>
      <w:r w:rsidRPr="00C23358">
        <w:rPr>
          <w:rFonts w:eastAsia="SimSun" w:cs="Calibri"/>
          <w:sz w:val="22"/>
          <w:szCs w:val="22"/>
          <w:lang w:val="sv-SE"/>
        </w:rPr>
        <w:t>[12].value.mac[0] = 0x00;</w:t>
      </w:r>
    </w:p>
    <w:p w14:paraId="34CAF0D1" w14:textId="41CC75F9" w:rsidR="00C23358" w:rsidRPr="00C23358" w:rsidRDefault="00C23358" w:rsidP="00C23358">
      <w:pPr>
        <w:spacing w:after="160"/>
        <w:ind w:left="-144"/>
        <w:mirrorIndents/>
        <w:jc w:val="both"/>
        <w:rPr>
          <w:rFonts w:eastAsia="SimSun" w:cs="Calibri"/>
          <w:sz w:val="22"/>
          <w:szCs w:val="22"/>
          <w:lang w:val="sv-SE"/>
        </w:rPr>
      </w:pPr>
      <w:r>
        <w:rPr>
          <w:rFonts w:eastAsia="SimSun" w:cs="Calibri"/>
          <w:sz w:val="22"/>
          <w:szCs w:val="22"/>
          <w:lang w:val="sv-SE"/>
        </w:rPr>
        <w:t>bfd_attr</w:t>
      </w:r>
      <w:r w:rsidRPr="00C23358">
        <w:rPr>
          <w:rFonts w:eastAsia="SimSun" w:cs="Calibri"/>
          <w:sz w:val="22"/>
          <w:szCs w:val="22"/>
          <w:lang w:val="sv-SE"/>
        </w:rPr>
        <w:t>[12].value.mac[1] = 0x01;</w:t>
      </w:r>
    </w:p>
    <w:p w14:paraId="68854FC6" w14:textId="5BD69770" w:rsidR="00C23358" w:rsidRPr="00C23358" w:rsidRDefault="00C23358" w:rsidP="00C23358">
      <w:pPr>
        <w:spacing w:after="160"/>
        <w:ind w:left="-144"/>
        <w:mirrorIndents/>
        <w:jc w:val="both"/>
        <w:rPr>
          <w:rFonts w:eastAsia="SimSun" w:cs="Calibri"/>
          <w:sz w:val="22"/>
          <w:szCs w:val="22"/>
          <w:lang w:val="sv-SE"/>
        </w:rPr>
      </w:pPr>
      <w:r>
        <w:rPr>
          <w:rFonts w:eastAsia="SimSun" w:cs="Calibri"/>
          <w:sz w:val="22"/>
          <w:szCs w:val="22"/>
          <w:lang w:val="sv-SE"/>
        </w:rPr>
        <w:t>bfd_attr</w:t>
      </w:r>
      <w:r w:rsidRPr="00C23358">
        <w:rPr>
          <w:rFonts w:eastAsia="SimSun" w:cs="Calibri"/>
          <w:sz w:val="22"/>
          <w:szCs w:val="22"/>
          <w:lang w:val="sv-SE"/>
        </w:rPr>
        <w:t>[12].value.mac[2] = 0x02;</w:t>
      </w:r>
    </w:p>
    <w:p w14:paraId="5D525491" w14:textId="50B11828" w:rsidR="00C23358" w:rsidRPr="00C23358" w:rsidRDefault="00C23358" w:rsidP="00C23358">
      <w:pPr>
        <w:spacing w:after="160"/>
        <w:ind w:left="-144"/>
        <w:mirrorIndents/>
        <w:jc w:val="both"/>
        <w:rPr>
          <w:rFonts w:eastAsia="SimSun" w:cs="Calibri"/>
          <w:sz w:val="22"/>
          <w:szCs w:val="22"/>
          <w:lang w:val="sv-SE"/>
        </w:rPr>
      </w:pPr>
      <w:r>
        <w:rPr>
          <w:rFonts w:eastAsia="SimSun" w:cs="Calibri"/>
          <w:sz w:val="22"/>
          <w:szCs w:val="22"/>
          <w:lang w:val="sv-SE"/>
        </w:rPr>
        <w:t>bfd_attr</w:t>
      </w:r>
      <w:r w:rsidRPr="00C23358">
        <w:rPr>
          <w:rFonts w:eastAsia="SimSun" w:cs="Calibri"/>
          <w:sz w:val="22"/>
          <w:szCs w:val="22"/>
          <w:lang w:val="sv-SE"/>
        </w:rPr>
        <w:t>[12].value.mac[3] = 0x03;</w:t>
      </w:r>
    </w:p>
    <w:p w14:paraId="3A831F42" w14:textId="34F899BD" w:rsidR="00C23358" w:rsidRPr="00C23358" w:rsidRDefault="00C23358" w:rsidP="00C23358">
      <w:pPr>
        <w:spacing w:after="160"/>
        <w:ind w:left="-144"/>
        <w:mirrorIndents/>
        <w:jc w:val="both"/>
        <w:rPr>
          <w:rFonts w:eastAsia="SimSun" w:cs="Calibri"/>
          <w:sz w:val="22"/>
          <w:szCs w:val="22"/>
          <w:lang w:val="sv-SE"/>
        </w:rPr>
      </w:pPr>
      <w:r>
        <w:rPr>
          <w:rFonts w:eastAsia="SimSun" w:cs="Calibri"/>
          <w:sz w:val="22"/>
          <w:szCs w:val="22"/>
          <w:lang w:val="sv-SE"/>
        </w:rPr>
        <w:t>bfd_attr</w:t>
      </w:r>
      <w:r w:rsidRPr="00C23358">
        <w:rPr>
          <w:rFonts w:eastAsia="SimSun" w:cs="Calibri"/>
          <w:sz w:val="22"/>
          <w:szCs w:val="22"/>
          <w:lang w:val="sv-SE"/>
        </w:rPr>
        <w:t>[12].value.mac[4] = 0x04;</w:t>
      </w:r>
    </w:p>
    <w:p w14:paraId="535305FC" w14:textId="402EAE05" w:rsidR="00C23358" w:rsidRPr="00C23358" w:rsidRDefault="00C23358" w:rsidP="00C23358">
      <w:pPr>
        <w:spacing w:after="160"/>
        <w:ind w:left="-144"/>
        <w:mirrorIndents/>
        <w:jc w:val="both"/>
        <w:rPr>
          <w:rFonts w:eastAsia="SimSun" w:cs="Calibri"/>
          <w:sz w:val="22"/>
          <w:szCs w:val="22"/>
          <w:lang w:val="sv-SE"/>
        </w:rPr>
      </w:pPr>
      <w:r>
        <w:rPr>
          <w:rFonts w:eastAsia="SimSun" w:cs="Calibri"/>
          <w:sz w:val="22"/>
          <w:szCs w:val="22"/>
          <w:lang w:val="sv-SE"/>
        </w:rPr>
        <w:t>bfd_attr</w:t>
      </w:r>
      <w:r w:rsidRPr="00C23358">
        <w:rPr>
          <w:rFonts w:eastAsia="SimSun" w:cs="Calibri"/>
          <w:sz w:val="22"/>
          <w:szCs w:val="22"/>
          <w:lang w:val="sv-SE"/>
        </w:rPr>
        <w:t>[12].value.mac[5] = 0x05;</w:t>
      </w:r>
    </w:p>
    <w:p w14:paraId="33197AAD" w14:textId="1921BE36" w:rsidR="00C23358" w:rsidRPr="00C23358" w:rsidRDefault="00C23358" w:rsidP="00C23358">
      <w:pPr>
        <w:spacing w:after="160"/>
        <w:ind w:left="-144"/>
        <w:mirrorIndents/>
        <w:jc w:val="both"/>
        <w:rPr>
          <w:rFonts w:eastAsia="SimSun" w:cs="Calibri"/>
          <w:sz w:val="22"/>
          <w:szCs w:val="22"/>
          <w:lang w:val="sv-SE"/>
        </w:rPr>
      </w:pPr>
      <w:r>
        <w:rPr>
          <w:rFonts w:eastAsia="SimSun" w:cs="Calibri"/>
          <w:sz w:val="22"/>
          <w:szCs w:val="22"/>
          <w:lang w:val="sv-SE"/>
        </w:rPr>
        <w:t>bfd_attr</w:t>
      </w:r>
      <w:r w:rsidRPr="00C23358">
        <w:rPr>
          <w:rFonts w:eastAsia="SimSun" w:cs="Calibri"/>
          <w:sz w:val="22"/>
          <w:szCs w:val="22"/>
          <w:lang w:val="sv-SE"/>
        </w:rPr>
        <w:t>[13].id =SAI_</w:t>
      </w:r>
      <w:r w:rsidR="00372225">
        <w:rPr>
          <w:rFonts w:eastAsia="SimSun" w:cs="Calibri"/>
          <w:sz w:val="22"/>
          <w:szCs w:val="22"/>
          <w:lang w:val="sv-SE"/>
        </w:rPr>
        <w:t>BFD</w:t>
      </w:r>
      <w:r w:rsidRPr="00C23358">
        <w:rPr>
          <w:rFonts w:eastAsia="SimSun" w:cs="Calibri"/>
          <w:sz w:val="22"/>
          <w:szCs w:val="22"/>
          <w:lang w:val="sv-SE"/>
        </w:rPr>
        <w:t>_SESSION_ATTR_DST_MAC_ADDRESS;</w:t>
      </w:r>
    </w:p>
    <w:p w14:paraId="7384086D" w14:textId="1E626ECE" w:rsidR="00C23358" w:rsidRPr="00C23358" w:rsidRDefault="00C23358" w:rsidP="00C23358">
      <w:pPr>
        <w:spacing w:after="160"/>
        <w:ind w:left="-144"/>
        <w:mirrorIndents/>
        <w:jc w:val="both"/>
        <w:rPr>
          <w:rFonts w:eastAsia="SimSun" w:cs="Calibri"/>
          <w:sz w:val="22"/>
          <w:szCs w:val="22"/>
          <w:lang w:val="sv-SE"/>
        </w:rPr>
      </w:pPr>
      <w:r>
        <w:rPr>
          <w:rFonts w:eastAsia="SimSun" w:cs="Calibri"/>
          <w:sz w:val="22"/>
          <w:szCs w:val="22"/>
          <w:lang w:val="sv-SE"/>
        </w:rPr>
        <w:t>bfd_attr</w:t>
      </w:r>
      <w:r w:rsidRPr="00C23358">
        <w:rPr>
          <w:rFonts w:eastAsia="SimSun" w:cs="Calibri"/>
          <w:sz w:val="22"/>
          <w:szCs w:val="22"/>
          <w:lang w:val="sv-SE"/>
        </w:rPr>
        <w:t>[13].value.mac[0] = 0x00;</w:t>
      </w:r>
    </w:p>
    <w:p w14:paraId="2B4425AD" w14:textId="41418E62" w:rsidR="00C23358" w:rsidRPr="00C23358" w:rsidRDefault="00C23358" w:rsidP="00C23358">
      <w:pPr>
        <w:spacing w:after="160"/>
        <w:ind w:left="-144"/>
        <w:mirrorIndents/>
        <w:jc w:val="both"/>
        <w:rPr>
          <w:rFonts w:eastAsia="SimSun" w:cs="Calibri"/>
          <w:sz w:val="22"/>
          <w:szCs w:val="22"/>
          <w:lang w:val="sv-SE"/>
        </w:rPr>
      </w:pPr>
      <w:r>
        <w:rPr>
          <w:rFonts w:eastAsia="SimSun" w:cs="Calibri"/>
          <w:sz w:val="22"/>
          <w:szCs w:val="22"/>
          <w:lang w:val="sv-SE"/>
        </w:rPr>
        <w:t>bfd_attr</w:t>
      </w:r>
      <w:r w:rsidRPr="00C23358">
        <w:rPr>
          <w:rFonts w:eastAsia="SimSun" w:cs="Calibri"/>
          <w:sz w:val="22"/>
          <w:szCs w:val="22"/>
          <w:lang w:val="sv-SE"/>
        </w:rPr>
        <w:t>[13].value.mac[1] = 0x11;</w:t>
      </w:r>
    </w:p>
    <w:p w14:paraId="70661CDC" w14:textId="0B000C43" w:rsidR="00C23358" w:rsidRPr="00C23358" w:rsidRDefault="00C23358" w:rsidP="00C23358">
      <w:pPr>
        <w:spacing w:after="160"/>
        <w:ind w:left="-144"/>
        <w:mirrorIndents/>
        <w:jc w:val="both"/>
        <w:rPr>
          <w:rFonts w:eastAsia="SimSun" w:cs="Calibri"/>
          <w:sz w:val="22"/>
          <w:szCs w:val="22"/>
          <w:lang w:val="sv-SE"/>
        </w:rPr>
      </w:pPr>
      <w:r>
        <w:rPr>
          <w:rFonts w:eastAsia="SimSun" w:cs="Calibri"/>
          <w:sz w:val="22"/>
          <w:szCs w:val="22"/>
          <w:lang w:val="sv-SE"/>
        </w:rPr>
        <w:t>bfd_attr</w:t>
      </w:r>
      <w:r w:rsidRPr="00C23358">
        <w:rPr>
          <w:rFonts w:eastAsia="SimSun" w:cs="Calibri"/>
          <w:sz w:val="22"/>
          <w:szCs w:val="22"/>
          <w:lang w:val="sv-SE"/>
        </w:rPr>
        <w:t>[13].value.mac[2] = 0x12;</w:t>
      </w:r>
    </w:p>
    <w:p w14:paraId="186E1AE9" w14:textId="1BE324D5" w:rsidR="00C23358" w:rsidRPr="00C23358" w:rsidRDefault="00C23358" w:rsidP="00C23358">
      <w:pPr>
        <w:spacing w:after="160"/>
        <w:ind w:left="-144"/>
        <w:mirrorIndents/>
        <w:jc w:val="both"/>
        <w:rPr>
          <w:rFonts w:eastAsia="SimSun" w:cs="Calibri"/>
          <w:sz w:val="22"/>
          <w:szCs w:val="22"/>
          <w:lang w:val="sv-SE"/>
        </w:rPr>
      </w:pPr>
      <w:r>
        <w:rPr>
          <w:rFonts w:eastAsia="SimSun" w:cs="Calibri"/>
          <w:sz w:val="22"/>
          <w:szCs w:val="22"/>
          <w:lang w:val="sv-SE"/>
        </w:rPr>
        <w:lastRenderedPageBreak/>
        <w:t>bfd_attr</w:t>
      </w:r>
      <w:r w:rsidRPr="00C23358">
        <w:rPr>
          <w:rFonts w:eastAsia="SimSun" w:cs="Calibri"/>
          <w:sz w:val="22"/>
          <w:szCs w:val="22"/>
          <w:lang w:val="sv-SE"/>
        </w:rPr>
        <w:t>[13].value.mac[3] = 0x13;</w:t>
      </w:r>
    </w:p>
    <w:p w14:paraId="530B2134" w14:textId="7408C595" w:rsidR="00C23358" w:rsidRPr="00C23358" w:rsidRDefault="00C23358" w:rsidP="00C23358">
      <w:pPr>
        <w:spacing w:after="160"/>
        <w:ind w:left="-144"/>
        <w:mirrorIndents/>
        <w:jc w:val="both"/>
        <w:rPr>
          <w:rFonts w:eastAsia="SimSun" w:cs="Calibri"/>
          <w:sz w:val="22"/>
          <w:szCs w:val="22"/>
          <w:lang w:val="sv-SE"/>
        </w:rPr>
      </w:pPr>
      <w:r>
        <w:rPr>
          <w:rFonts w:eastAsia="SimSun" w:cs="Calibri"/>
          <w:sz w:val="22"/>
          <w:szCs w:val="22"/>
          <w:lang w:val="sv-SE"/>
        </w:rPr>
        <w:t>bfd_attr</w:t>
      </w:r>
      <w:r w:rsidRPr="00C23358">
        <w:rPr>
          <w:rFonts w:eastAsia="SimSun" w:cs="Calibri"/>
          <w:sz w:val="22"/>
          <w:szCs w:val="22"/>
          <w:lang w:val="sv-SE"/>
        </w:rPr>
        <w:t>[13].value.mac[4] = 0x14;</w:t>
      </w:r>
    </w:p>
    <w:p w14:paraId="4D1B2492" w14:textId="77777777" w:rsidR="00C23358" w:rsidRDefault="00C23358" w:rsidP="00C23358">
      <w:pPr>
        <w:spacing w:after="160"/>
        <w:ind w:left="-144"/>
        <w:mirrorIndents/>
        <w:jc w:val="both"/>
        <w:rPr>
          <w:rFonts w:eastAsia="SimSun" w:cs="Calibri"/>
          <w:sz w:val="22"/>
          <w:szCs w:val="22"/>
          <w:lang w:val="sv-SE"/>
        </w:rPr>
      </w:pPr>
      <w:r>
        <w:rPr>
          <w:rFonts w:eastAsia="SimSun" w:cs="Calibri"/>
          <w:sz w:val="22"/>
          <w:szCs w:val="22"/>
          <w:lang w:val="sv-SE"/>
        </w:rPr>
        <w:t>bfd_attr</w:t>
      </w:r>
      <w:r w:rsidRPr="00C23358">
        <w:rPr>
          <w:rFonts w:eastAsia="SimSun" w:cs="Calibri"/>
          <w:sz w:val="22"/>
          <w:szCs w:val="22"/>
          <w:lang w:val="sv-SE"/>
        </w:rPr>
        <w:t>[13].value.mac[5] = 0x15;</w:t>
      </w:r>
    </w:p>
    <w:p w14:paraId="2D7B2752" w14:textId="07378ED9" w:rsidR="00C23358" w:rsidRDefault="00926E62" w:rsidP="00C23358">
      <w:pPr>
        <w:spacing w:after="160"/>
        <w:ind w:left="-144"/>
        <w:mirrorIndents/>
        <w:jc w:val="both"/>
        <w:rPr>
          <w:rFonts w:eastAsia="SimSun" w:cs="Calibri"/>
          <w:sz w:val="22"/>
          <w:szCs w:val="22"/>
          <w:lang w:val="sv-SE"/>
        </w:rPr>
      </w:pPr>
      <w:r w:rsidRPr="00C23358">
        <w:rPr>
          <w:rFonts w:eastAsia="SimSun" w:cs="Calibri"/>
          <w:sz w:val="22"/>
          <w:szCs w:val="22"/>
          <w:lang w:val="sv-SE"/>
        </w:rPr>
        <w:t>bfd_attr[1</w:t>
      </w:r>
      <w:r w:rsidR="00372225">
        <w:rPr>
          <w:rFonts w:eastAsia="SimSun" w:cs="Calibri"/>
          <w:sz w:val="22"/>
          <w:szCs w:val="22"/>
          <w:lang w:val="sv-SE"/>
        </w:rPr>
        <w:t>4</w:t>
      </w:r>
      <w:r w:rsidRPr="00C23358">
        <w:rPr>
          <w:rFonts w:eastAsia="SimSun" w:cs="Calibri"/>
          <w:sz w:val="22"/>
          <w:szCs w:val="22"/>
          <w:lang w:val="sv-SE"/>
        </w:rPr>
        <w:t xml:space="preserve">].id = </w:t>
      </w:r>
      <w:r w:rsidR="00C23358" w:rsidRPr="00C23358">
        <w:rPr>
          <w:rFonts w:eastAsia="SimSun" w:cs="Calibri"/>
          <w:sz w:val="22"/>
          <w:szCs w:val="22"/>
          <w:lang w:val="sv-SE"/>
        </w:rPr>
        <w:t>SAI_BFD_SESSION_ATTR_MIN_TX</w:t>
      </w:r>
      <w:r w:rsidR="00C23358">
        <w:rPr>
          <w:rFonts w:eastAsia="SimSun" w:cs="Calibri"/>
          <w:sz w:val="22"/>
          <w:szCs w:val="22"/>
          <w:lang w:val="sv-SE"/>
        </w:rPr>
        <w:t>;</w:t>
      </w:r>
    </w:p>
    <w:p w14:paraId="137760B1" w14:textId="5FB63913" w:rsidR="00926E62" w:rsidRDefault="00926E62" w:rsidP="00C23358">
      <w:pPr>
        <w:spacing w:after="160"/>
        <w:ind w:left="-144"/>
        <w:mirrorIndents/>
        <w:jc w:val="both"/>
        <w:rPr>
          <w:rFonts w:eastAsia="SimSun" w:cs="Calibri"/>
          <w:sz w:val="22"/>
          <w:szCs w:val="22"/>
          <w:lang w:val="sv-SE"/>
        </w:rPr>
      </w:pPr>
      <w:r w:rsidRPr="00C23358">
        <w:rPr>
          <w:rFonts w:eastAsia="SimSun" w:cs="Calibri"/>
          <w:sz w:val="22"/>
          <w:szCs w:val="22"/>
          <w:lang w:val="sv-SE"/>
        </w:rPr>
        <w:t>bfd_attr[1</w:t>
      </w:r>
      <w:r w:rsidR="00372225">
        <w:rPr>
          <w:rFonts w:eastAsia="SimSun" w:cs="Calibri"/>
          <w:sz w:val="22"/>
          <w:szCs w:val="22"/>
          <w:lang w:val="sv-SE"/>
        </w:rPr>
        <w:t>4</w:t>
      </w:r>
      <w:r w:rsidRPr="00C23358">
        <w:rPr>
          <w:rFonts w:eastAsia="SimSun" w:cs="Calibri"/>
          <w:sz w:val="22"/>
          <w:szCs w:val="22"/>
          <w:lang w:val="sv-SE"/>
        </w:rPr>
        <w:t xml:space="preserve">].value.s32 = </w:t>
      </w:r>
      <w:r w:rsidR="00C23358">
        <w:rPr>
          <w:rFonts w:eastAsia="SimSun" w:cs="Calibri"/>
          <w:sz w:val="22"/>
          <w:szCs w:val="22"/>
          <w:lang w:val="sv-SE"/>
        </w:rPr>
        <w:t>500</w:t>
      </w:r>
      <w:r w:rsidRPr="00C23358">
        <w:rPr>
          <w:rFonts w:eastAsia="SimSun" w:cs="Calibri"/>
          <w:sz w:val="22"/>
          <w:szCs w:val="22"/>
          <w:lang w:val="sv-SE"/>
        </w:rPr>
        <w:t>;</w:t>
      </w:r>
    </w:p>
    <w:p w14:paraId="6132F6D1" w14:textId="502B0B4E" w:rsidR="00C23358" w:rsidRDefault="00C23358" w:rsidP="00C23358">
      <w:pPr>
        <w:spacing w:after="160"/>
        <w:ind w:left="-144"/>
        <w:mirrorIndents/>
        <w:jc w:val="both"/>
        <w:rPr>
          <w:rFonts w:eastAsia="SimSun" w:cs="Calibri"/>
          <w:sz w:val="22"/>
          <w:szCs w:val="22"/>
          <w:lang w:val="sv-SE"/>
        </w:rPr>
      </w:pPr>
      <w:r w:rsidRPr="00C23358">
        <w:rPr>
          <w:rFonts w:eastAsia="SimSun" w:cs="Calibri"/>
          <w:sz w:val="22"/>
          <w:szCs w:val="22"/>
          <w:lang w:val="sv-SE"/>
        </w:rPr>
        <w:t>bfd_attr[1</w:t>
      </w:r>
      <w:r w:rsidR="00372225">
        <w:rPr>
          <w:rFonts w:eastAsia="SimSun" w:cs="Calibri"/>
          <w:sz w:val="22"/>
          <w:szCs w:val="22"/>
          <w:lang w:val="sv-SE"/>
        </w:rPr>
        <w:t>5</w:t>
      </w:r>
      <w:r w:rsidRPr="00C23358">
        <w:rPr>
          <w:rFonts w:eastAsia="SimSun" w:cs="Calibri"/>
          <w:sz w:val="22"/>
          <w:szCs w:val="22"/>
          <w:lang w:val="sv-SE"/>
        </w:rPr>
        <w:t xml:space="preserve">].id = </w:t>
      </w:r>
      <w:r>
        <w:rPr>
          <w:rFonts w:eastAsia="SimSun" w:cs="Calibri"/>
          <w:sz w:val="22"/>
          <w:szCs w:val="22"/>
          <w:lang w:val="sv-SE"/>
        </w:rPr>
        <w:t>SAI_BFD_SESSION_ATTR_MIN_R</w:t>
      </w:r>
      <w:r w:rsidRPr="00C23358">
        <w:rPr>
          <w:rFonts w:eastAsia="SimSun" w:cs="Calibri"/>
          <w:sz w:val="22"/>
          <w:szCs w:val="22"/>
          <w:lang w:val="sv-SE"/>
        </w:rPr>
        <w:t>X</w:t>
      </w:r>
      <w:r>
        <w:rPr>
          <w:rFonts w:eastAsia="SimSun" w:cs="Calibri"/>
          <w:sz w:val="22"/>
          <w:szCs w:val="22"/>
          <w:lang w:val="sv-SE"/>
        </w:rPr>
        <w:t>;</w:t>
      </w:r>
    </w:p>
    <w:p w14:paraId="7B33A2DD" w14:textId="1E5D7EFD" w:rsidR="00C23358" w:rsidRPr="00C23358" w:rsidRDefault="00C23358" w:rsidP="00C23358">
      <w:pPr>
        <w:spacing w:after="160"/>
        <w:ind w:left="-144"/>
        <w:mirrorIndents/>
        <w:jc w:val="both"/>
        <w:rPr>
          <w:rFonts w:eastAsia="SimSun" w:cs="Calibri"/>
          <w:sz w:val="22"/>
          <w:szCs w:val="22"/>
          <w:lang w:val="sv-SE"/>
        </w:rPr>
      </w:pPr>
      <w:r w:rsidRPr="00C23358">
        <w:rPr>
          <w:rFonts w:eastAsia="SimSun" w:cs="Calibri"/>
          <w:sz w:val="22"/>
          <w:szCs w:val="22"/>
          <w:lang w:val="sv-SE"/>
        </w:rPr>
        <w:t>bfd_attr[1</w:t>
      </w:r>
      <w:r w:rsidR="00372225">
        <w:rPr>
          <w:rFonts w:eastAsia="SimSun" w:cs="Calibri"/>
          <w:sz w:val="22"/>
          <w:szCs w:val="22"/>
          <w:lang w:val="sv-SE"/>
        </w:rPr>
        <w:t>5</w:t>
      </w:r>
      <w:r w:rsidRPr="00C23358">
        <w:rPr>
          <w:rFonts w:eastAsia="SimSun" w:cs="Calibri"/>
          <w:sz w:val="22"/>
          <w:szCs w:val="22"/>
          <w:lang w:val="sv-SE"/>
        </w:rPr>
        <w:t xml:space="preserve">].value.s32 = </w:t>
      </w:r>
      <w:r>
        <w:rPr>
          <w:rFonts w:eastAsia="SimSun" w:cs="Calibri"/>
          <w:sz w:val="22"/>
          <w:szCs w:val="22"/>
          <w:lang w:val="sv-SE"/>
        </w:rPr>
        <w:t>500</w:t>
      </w:r>
      <w:r w:rsidRPr="00C23358">
        <w:rPr>
          <w:rFonts w:eastAsia="SimSun" w:cs="Calibri"/>
          <w:sz w:val="22"/>
          <w:szCs w:val="22"/>
          <w:lang w:val="sv-SE"/>
        </w:rPr>
        <w:t>;</w:t>
      </w:r>
    </w:p>
    <w:p w14:paraId="787A8353" w14:textId="5DF37476" w:rsidR="00C23358" w:rsidRDefault="00372225" w:rsidP="00C23358">
      <w:pPr>
        <w:spacing w:after="160"/>
        <w:ind w:left="-144"/>
        <w:mirrorIndents/>
        <w:jc w:val="both"/>
        <w:rPr>
          <w:rFonts w:eastAsia="SimSun" w:cs="Calibri"/>
          <w:sz w:val="22"/>
          <w:szCs w:val="22"/>
          <w:lang w:val="sv-SE"/>
        </w:rPr>
      </w:pPr>
      <w:r>
        <w:rPr>
          <w:rFonts w:eastAsia="SimSun" w:cs="Calibri"/>
          <w:sz w:val="22"/>
          <w:szCs w:val="22"/>
          <w:lang w:val="sv-SE"/>
        </w:rPr>
        <w:t>bfd_api-&gt;</w:t>
      </w:r>
      <w:r w:rsidRPr="00372225">
        <w:t xml:space="preserve"> </w:t>
      </w:r>
      <w:r w:rsidRPr="00372225">
        <w:rPr>
          <w:rFonts w:eastAsia="SimSun" w:cs="Calibri"/>
          <w:sz w:val="22"/>
          <w:szCs w:val="22"/>
          <w:lang w:val="sv-SE"/>
        </w:rPr>
        <w:t>create_bfd_session</w:t>
      </w:r>
      <w:r>
        <w:rPr>
          <w:rFonts w:eastAsia="SimSun" w:cs="Calibri"/>
          <w:sz w:val="22"/>
          <w:szCs w:val="22"/>
          <w:lang w:val="sv-SE"/>
        </w:rPr>
        <w:t>(&amp;bfd_session, 15, bfd_attr);</w:t>
      </w:r>
    </w:p>
    <w:p w14:paraId="38AAFDC5" w14:textId="77777777" w:rsidR="001333AD" w:rsidRDefault="001333AD" w:rsidP="00C23358">
      <w:pPr>
        <w:spacing w:after="160"/>
        <w:ind w:left="-144"/>
        <w:mirrorIndents/>
        <w:jc w:val="both"/>
        <w:rPr>
          <w:rFonts w:eastAsia="SimSun" w:cs="Calibri"/>
          <w:sz w:val="22"/>
          <w:szCs w:val="22"/>
          <w:lang w:val="sv-SE"/>
        </w:rPr>
      </w:pPr>
    </w:p>
    <w:p w14:paraId="12D62F62" w14:textId="5D1541E8" w:rsidR="001333AD" w:rsidRPr="001333AD" w:rsidRDefault="001333AD" w:rsidP="001333AD">
      <w:pPr>
        <w:pStyle w:val="Heading2"/>
      </w:pPr>
      <w:bookmarkStart w:id="23" w:name="_Toc499814784"/>
      <w:r w:rsidRPr="001333AD">
        <w:t>Remove BFD Session</w:t>
      </w:r>
      <w:bookmarkEnd w:id="23"/>
    </w:p>
    <w:p w14:paraId="0BF56BBD" w14:textId="77777777" w:rsidR="00C23358" w:rsidRPr="00C23358" w:rsidRDefault="00C23358" w:rsidP="00C23358">
      <w:pPr>
        <w:spacing w:after="160"/>
        <w:ind w:left="-144"/>
        <w:mirrorIndents/>
        <w:jc w:val="both"/>
        <w:rPr>
          <w:rFonts w:eastAsia="SimSun" w:cs="Calibri"/>
          <w:sz w:val="22"/>
          <w:szCs w:val="22"/>
          <w:lang w:val="sv-SE"/>
        </w:rPr>
      </w:pPr>
    </w:p>
    <w:p w14:paraId="187771CF" w14:textId="77777777" w:rsidR="00926E62" w:rsidRDefault="00926E62" w:rsidP="00926E62"/>
    <w:p w14:paraId="28330638" w14:textId="59A08E91" w:rsidR="00926E62" w:rsidRDefault="00B0441E" w:rsidP="00926E62">
      <w:r>
        <w:t>b</w:t>
      </w:r>
      <w:r w:rsidR="001333AD">
        <w:t>fd_</w:t>
      </w:r>
      <w:r>
        <w:t>api-&gt;remove_bfd_session(bfd_session_id);</w:t>
      </w:r>
    </w:p>
    <w:p w14:paraId="5075FE10" w14:textId="77777777" w:rsidR="00B0441E" w:rsidRDefault="00B0441E" w:rsidP="00926E62"/>
    <w:p w14:paraId="7F8A39F2" w14:textId="77777777" w:rsidR="00B0441E" w:rsidRDefault="00B0441E" w:rsidP="00926E62"/>
    <w:p w14:paraId="73DFA387" w14:textId="77777777" w:rsidR="00926E62" w:rsidRDefault="00926E62" w:rsidP="00926E62"/>
    <w:p w14:paraId="000BFA5E" w14:textId="77777777" w:rsidR="00926E62" w:rsidRDefault="00926E62" w:rsidP="00926E62"/>
    <w:p w14:paraId="2EF6F425" w14:textId="77777777" w:rsidR="00926E62" w:rsidRPr="00926E62" w:rsidRDefault="00926E62" w:rsidP="00926E62"/>
    <w:sectPr w:rsidR="00926E62" w:rsidRPr="00926E62" w:rsidSect="000101D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SimSun">
    <w:altName w:val="宋体"/>
    <w:panose1 w:val="02010600030101010101"/>
    <w:charset w:val="86"/>
    <w:family w:val="auto"/>
    <w:notTrueType/>
    <w:pitch w:val="variable"/>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D02A7"/>
    <w:multiLevelType w:val="hybridMultilevel"/>
    <w:tmpl w:val="EB442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A72C2D"/>
    <w:multiLevelType w:val="hybridMultilevel"/>
    <w:tmpl w:val="80AA6F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B53BA7"/>
    <w:multiLevelType w:val="hybridMultilevel"/>
    <w:tmpl w:val="77E2B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E45C02"/>
    <w:multiLevelType w:val="multilevel"/>
    <w:tmpl w:val="940401AA"/>
    <w:lvl w:ilvl="0">
      <w:start w:val="1"/>
      <w:numFmt w:val="decimal"/>
      <w:lvlText w:val="%1."/>
      <w:lvlJc w:val="left"/>
      <w:pPr>
        <w:ind w:left="72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7535BE4"/>
    <w:multiLevelType w:val="hybridMultilevel"/>
    <w:tmpl w:val="09D6B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CC79D9"/>
    <w:multiLevelType w:val="hybridMultilevel"/>
    <w:tmpl w:val="A3928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534F4E"/>
    <w:multiLevelType w:val="multilevel"/>
    <w:tmpl w:val="665A06A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648" w:hanging="648"/>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3F881337"/>
    <w:multiLevelType w:val="hybridMultilevel"/>
    <w:tmpl w:val="C34A9058"/>
    <w:lvl w:ilvl="0" w:tplc="608422D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E5531D"/>
    <w:multiLevelType w:val="hybridMultilevel"/>
    <w:tmpl w:val="825CA2C6"/>
    <w:lvl w:ilvl="0" w:tplc="13702792">
      <w:numFmt w:val="bullet"/>
      <w:lvlText w:val="-"/>
      <w:lvlJc w:val="left"/>
      <w:pPr>
        <w:ind w:left="360" w:hanging="360"/>
      </w:pPr>
      <w:rPr>
        <w:rFonts w:ascii="Calibri" w:eastAsiaTheme="minorEastAsia" w:hAnsi="Calibri" w:cstheme="minorBidi"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9" w15:restartNumberingAfterBreak="0">
    <w:nsid w:val="462B110F"/>
    <w:multiLevelType w:val="hybridMultilevel"/>
    <w:tmpl w:val="655838DA"/>
    <w:lvl w:ilvl="0" w:tplc="1370279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EF6E52"/>
    <w:multiLevelType w:val="hybridMultilevel"/>
    <w:tmpl w:val="3662B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CA45ED"/>
    <w:multiLevelType w:val="multilevel"/>
    <w:tmpl w:val="1F8CA5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B590D16"/>
    <w:multiLevelType w:val="multilevel"/>
    <w:tmpl w:val="C92AF250"/>
    <w:lvl w:ilvl="0">
      <w:start w:val="1"/>
      <w:numFmt w:val="decimal"/>
      <w:lvlText w:val="%1"/>
      <w:lvlJc w:val="left"/>
      <w:pPr>
        <w:ind w:left="432" w:hanging="432"/>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71C26529"/>
    <w:multiLevelType w:val="hybridMultilevel"/>
    <w:tmpl w:val="D326E9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2E34AF3"/>
    <w:multiLevelType w:val="hybridMultilevel"/>
    <w:tmpl w:val="3702BED2"/>
    <w:lvl w:ilvl="0" w:tplc="1A80F90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B730B8"/>
    <w:multiLevelType w:val="hybridMultilevel"/>
    <w:tmpl w:val="109229EC"/>
    <w:lvl w:ilvl="0" w:tplc="528C3A8A">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D51DD1"/>
    <w:multiLevelType w:val="hybridMultilevel"/>
    <w:tmpl w:val="82160BD6"/>
    <w:lvl w:ilvl="0" w:tplc="608422D4">
      <w:numFmt w:val="bullet"/>
      <w:lvlText w:val="-"/>
      <w:lvlJc w:val="left"/>
      <w:pPr>
        <w:ind w:left="360" w:hanging="360"/>
      </w:pPr>
      <w:rPr>
        <w:rFonts w:ascii="Calibri" w:eastAsiaTheme="minorEastAsia" w:hAnsi="Calibri"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5"/>
  </w:num>
  <w:num w:numId="3">
    <w:abstractNumId w:val="9"/>
  </w:num>
  <w:num w:numId="4">
    <w:abstractNumId w:val="8"/>
  </w:num>
  <w:num w:numId="5">
    <w:abstractNumId w:val="16"/>
  </w:num>
  <w:num w:numId="6">
    <w:abstractNumId w:val="7"/>
  </w:num>
  <w:num w:numId="7">
    <w:abstractNumId w:val="13"/>
  </w:num>
  <w:num w:numId="8">
    <w:abstractNumId w:val="1"/>
  </w:num>
  <w:num w:numId="9">
    <w:abstractNumId w:val="4"/>
  </w:num>
  <w:num w:numId="10">
    <w:abstractNumId w:val="0"/>
  </w:num>
  <w:num w:numId="11">
    <w:abstractNumId w:val="14"/>
  </w:num>
  <w:num w:numId="12">
    <w:abstractNumId w:val="11"/>
  </w:num>
  <w:num w:numId="13">
    <w:abstractNumId w:val="3"/>
  </w:num>
  <w:num w:numId="14">
    <w:abstractNumId w:val="6"/>
  </w:num>
  <w:num w:numId="15">
    <w:abstractNumId w:val="12"/>
  </w:num>
  <w:num w:numId="16">
    <w:abstractNumId w:val="15"/>
  </w:num>
  <w:num w:numId="17">
    <w:abstractNumId w:val="10"/>
  </w:num>
  <w:num w:numId="18">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 Ragu Raman">
    <w15:presenceInfo w15:providerId="AD" w15:userId="S-1-5-21-1971345664-1559653683-1850952788-5167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377"/>
    <w:rsid w:val="00007C07"/>
    <w:rsid w:val="000101DD"/>
    <w:rsid w:val="00020703"/>
    <w:rsid w:val="00027F64"/>
    <w:rsid w:val="000669B7"/>
    <w:rsid w:val="000816A1"/>
    <w:rsid w:val="000B026A"/>
    <w:rsid w:val="000B2217"/>
    <w:rsid w:val="000B7009"/>
    <w:rsid w:val="000D2F7E"/>
    <w:rsid w:val="00104485"/>
    <w:rsid w:val="00110392"/>
    <w:rsid w:val="001318EB"/>
    <w:rsid w:val="001333AD"/>
    <w:rsid w:val="001834FA"/>
    <w:rsid w:val="00194A2B"/>
    <w:rsid w:val="001A5F18"/>
    <w:rsid w:val="001D1C9B"/>
    <w:rsid w:val="00216A3A"/>
    <w:rsid w:val="00225A3C"/>
    <w:rsid w:val="00240520"/>
    <w:rsid w:val="00262E9B"/>
    <w:rsid w:val="00273C57"/>
    <w:rsid w:val="0029050B"/>
    <w:rsid w:val="002947F4"/>
    <w:rsid w:val="002B4B55"/>
    <w:rsid w:val="002D4982"/>
    <w:rsid w:val="002E46BC"/>
    <w:rsid w:val="00330D99"/>
    <w:rsid w:val="00372225"/>
    <w:rsid w:val="00372556"/>
    <w:rsid w:val="00394C4A"/>
    <w:rsid w:val="003A1ABF"/>
    <w:rsid w:val="003A6F2E"/>
    <w:rsid w:val="003D2564"/>
    <w:rsid w:val="003E5D32"/>
    <w:rsid w:val="00414949"/>
    <w:rsid w:val="004152EC"/>
    <w:rsid w:val="00434C1F"/>
    <w:rsid w:val="00435EB9"/>
    <w:rsid w:val="0044432D"/>
    <w:rsid w:val="004539CA"/>
    <w:rsid w:val="00470E6F"/>
    <w:rsid w:val="0047448B"/>
    <w:rsid w:val="0048158D"/>
    <w:rsid w:val="004A7C22"/>
    <w:rsid w:val="004C43C3"/>
    <w:rsid w:val="004C4521"/>
    <w:rsid w:val="004D3364"/>
    <w:rsid w:val="004E3CB6"/>
    <w:rsid w:val="0053133B"/>
    <w:rsid w:val="00541AE3"/>
    <w:rsid w:val="00547A6E"/>
    <w:rsid w:val="005532E1"/>
    <w:rsid w:val="005554F7"/>
    <w:rsid w:val="005660EB"/>
    <w:rsid w:val="00584A54"/>
    <w:rsid w:val="00586A99"/>
    <w:rsid w:val="005F19F5"/>
    <w:rsid w:val="006773B2"/>
    <w:rsid w:val="006848CB"/>
    <w:rsid w:val="0069075C"/>
    <w:rsid w:val="006A53CB"/>
    <w:rsid w:val="006B295F"/>
    <w:rsid w:val="006D09D5"/>
    <w:rsid w:val="006D2353"/>
    <w:rsid w:val="006E6860"/>
    <w:rsid w:val="006E7377"/>
    <w:rsid w:val="00722DD9"/>
    <w:rsid w:val="00734146"/>
    <w:rsid w:val="00750D31"/>
    <w:rsid w:val="007C6D4C"/>
    <w:rsid w:val="007D115A"/>
    <w:rsid w:val="00803BA6"/>
    <w:rsid w:val="008328D8"/>
    <w:rsid w:val="00846DB3"/>
    <w:rsid w:val="0085150B"/>
    <w:rsid w:val="00874A86"/>
    <w:rsid w:val="0089162C"/>
    <w:rsid w:val="008B3A70"/>
    <w:rsid w:val="008E0D0B"/>
    <w:rsid w:val="008E147A"/>
    <w:rsid w:val="009168CE"/>
    <w:rsid w:val="00923E4F"/>
    <w:rsid w:val="00926E62"/>
    <w:rsid w:val="00934470"/>
    <w:rsid w:val="00960CB0"/>
    <w:rsid w:val="00965E4A"/>
    <w:rsid w:val="009865C4"/>
    <w:rsid w:val="009C0A06"/>
    <w:rsid w:val="009D3057"/>
    <w:rsid w:val="009D38E5"/>
    <w:rsid w:val="009E1850"/>
    <w:rsid w:val="009E2C2B"/>
    <w:rsid w:val="009E5FFC"/>
    <w:rsid w:val="009F1147"/>
    <w:rsid w:val="00A13BC8"/>
    <w:rsid w:val="00A271F9"/>
    <w:rsid w:val="00A31850"/>
    <w:rsid w:val="00A50991"/>
    <w:rsid w:val="00A82A02"/>
    <w:rsid w:val="00A93A93"/>
    <w:rsid w:val="00A94B59"/>
    <w:rsid w:val="00A973D3"/>
    <w:rsid w:val="00AC0759"/>
    <w:rsid w:val="00AC3D41"/>
    <w:rsid w:val="00AD2A69"/>
    <w:rsid w:val="00AD2E55"/>
    <w:rsid w:val="00AD7D6B"/>
    <w:rsid w:val="00AD7E3C"/>
    <w:rsid w:val="00AF3BCD"/>
    <w:rsid w:val="00B0441E"/>
    <w:rsid w:val="00B05136"/>
    <w:rsid w:val="00B14C47"/>
    <w:rsid w:val="00BC349C"/>
    <w:rsid w:val="00BD6B3A"/>
    <w:rsid w:val="00BF4947"/>
    <w:rsid w:val="00C23358"/>
    <w:rsid w:val="00C44960"/>
    <w:rsid w:val="00C52A1A"/>
    <w:rsid w:val="00C67069"/>
    <w:rsid w:val="00C67699"/>
    <w:rsid w:val="00CA47E8"/>
    <w:rsid w:val="00CE5E37"/>
    <w:rsid w:val="00CE7208"/>
    <w:rsid w:val="00D005BB"/>
    <w:rsid w:val="00D05BBC"/>
    <w:rsid w:val="00D24CC1"/>
    <w:rsid w:val="00D37DD7"/>
    <w:rsid w:val="00D664B9"/>
    <w:rsid w:val="00D71830"/>
    <w:rsid w:val="00D76B59"/>
    <w:rsid w:val="00D95FC5"/>
    <w:rsid w:val="00DA5C51"/>
    <w:rsid w:val="00DB554A"/>
    <w:rsid w:val="00DD55CA"/>
    <w:rsid w:val="00DE1DF7"/>
    <w:rsid w:val="00E145DF"/>
    <w:rsid w:val="00E233A0"/>
    <w:rsid w:val="00E2503F"/>
    <w:rsid w:val="00E33194"/>
    <w:rsid w:val="00E445A4"/>
    <w:rsid w:val="00E52D83"/>
    <w:rsid w:val="00E566D4"/>
    <w:rsid w:val="00EC6399"/>
    <w:rsid w:val="00ED36A7"/>
    <w:rsid w:val="00EF1904"/>
    <w:rsid w:val="00F35A76"/>
    <w:rsid w:val="00F54814"/>
    <w:rsid w:val="00F97377"/>
    <w:rsid w:val="00FD30D4"/>
    <w:rsid w:val="00FD34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5D73FC"/>
  <w14:defaultImageDpi w14:val="300"/>
  <w15:docId w15:val="{81618F4D-56B7-487F-9465-504A9B2CF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1C9B"/>
    <w:rPr>
      <w:rFonts w:ascii="Calibri" w:hAnsi="Calibri"/>
    </w:rPr>
  </w:style>
  <w:style w:type="paragraph" w:styleId="Heading1">
    <w:name w:val="heading 1"/>
    <w:basedOn w:val="Normal"/>
    <w:next w:val="Normal"/>
    <w:link w:val="Heading1Char"/>
    <w:uiPriority w:val="9"/>
    <w:qFormat/>
    <w:rsid w:val="00A94B59"/>
    <w:pPr>
      <w:keepNext/>
      <w:keepLines/>
      <w:numPr>
        <w:numId w:val="14"/>
      </w:numPr>
      <w:spacing w:before="480"/>
      <w:outlineLvl w:val="0"/>
    </w:pPr>
    <w:rPr>
      <w:rFonts w:asciiTheme="majorHAnsi" w:eastAsiaTheme="majorEastAsia" w:hAnsiTheme="majorHAnsi" w:cstheme="majorBidi"/>
      <w:color w:val="345A8A" w:themeColor="accent1" w:themeShade="B5"/>
      <w:sz w:val="32"/>
      <w:szCs w:val="32"/>
    </w:rPr>
  </w:style>
  <w:style w:type="paragraph" w:styleId="Heading2">
    <w:name w:val="heading 2"/>
    <w:basedOn w:val="Normal"/>
    <w:next w:val="Normal"/>
    <w:link w:val="Heading2Char"/>
    <w:uiPriority w:val="9"/>
    <w:unhideWhenUsed/>
    <w:qFormat/>
    <w:rsid w:val="00A94B59"/>
    <w:pPr>
      <w:keepNext/>
      <w:keepLines/>
      <w:numPr>
        <w:ilvl w:val="1"/>
        <w:numId w:val="14"/>
      </w:numPr>
      <w:spacing w:before="200"/>
      <w:outlineLvl w:val="1"/>
    </w:pPr>
    <w:rPr>
      <w:rFonts w:asciiTheme="majorHAnsi" w:eastAsiaTheme="majorEastAsia" w:hAnsiTheme="majorHAnsi" w:cstheme="majorBidi"/>
      <w:bCs/>
      <w:color w:val="4F81BD" w:themeColor="accent1"/>
      <w:sz w:val="26"/>
      <w:szCs w:val="26"/>
    </w:rPr>
  </w:style>
  <w:style w:type="paragraph" w:styleId="Heading3">
    <w:name w:val="heading 3"/>
    <w:basedOn w:val="Normal"/>
    <w:next w:val="Normal"/>
    <w:link w:val="Heading3Char"/>
    <w:uiPriority w:val="9"/>
    <w:semiHidden/>
    <w:unhideWhenUsed/>
    <w:qFormat/>
    <w:rsid w:val="00A94B59"/>
    <w:pPr>
      <w:keepNext/>
      <w:keepLines/>
      <w:numPr>
        <w:ilvl w:val="2"/>
        <w:numId w:val="14"/>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94B59"/>
    <w:pPr>
      <w:keepNext/>
      <w:keepLines/>
      <w:numPr>
        <w:ilvl w:val="3"/>
        <w:numId w:val="14"/>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94B59"/>
    <w:pPr>
      <w:keepNext/>
      <w:keepLines/>
      <w:numPr>
        <w:ilvl w:val="4"/>
        <w:numId w:val="1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94B59"/>
    <w:pPr>
      <w:keepNext/>
      <w:keepLines/>
      <w:numPr>
        <w:ilvl w:val="5"/>
        <w:numId w:val="1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94B59"/>
    <w:pPr>
      <w:keepNext/>
      <w:keepLines/>
      <w:numPr>
        <w:ilvl w:val="6"/>
        <w:numId w:val="1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94B59"/>
    <w:pPr>
      <w:keepNext/>
      <w:keepLines/>
      <w:numPr>
        <w:ilvl w:val="7"/>
        <w:numId w:val="1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94B59"/>
    <w:pPr>
      <w:keepNext/>
      <w:keepLines/>
      <w:numPr>
        <w:ilvl w:val="8"/>
        <w:numId w:val="1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7377"/>
    <w:pPr>
      <w:ind w:left="720"/>
      <w:contextualSpacing/>
    </w:pPr>
  </w:style>
  <w:style w:type="character" w:customStyle="1" w:styleId="Heading1Char">
    <w:name w:val="Heading 1 Char"/>
    <w:basedOn w:val="DefaultParagraphFont"/>
    <w:link w:val="Heading1"/>
    <w:uiPriority w:val="9"/>
    <w:rsid w:val="00A94B59"/>
    <w:rPr>
      <w:rFonts w:asciiTheme="majorHAnsi" w:eastAsiaTheme="majorEastAsia" w:hAnsiTheme="majorHAnsi" w:cstheme="majorBidi"/>
      <w:color w:val="345A8A" w:themeColor="accent1" w:themeShade="B5"/>
      <w:sz w:val="32"/>
      <w:szCs w:val="32"/>
    </w:rPr>
  </w:style>
  <w:style w:type="character" w:customStyle="1" w:styleId="Heading2Char">
    <w:name w:val="Heading 2 Char"/>
    <w:basedOn w:val="DefaultParagraphFont"/>
    <w:link w:val="Heading2"/>
    <w:uiPriority w:val="9"/>
    <w:rsid w:val="00A94B59"/>
    <w:rPr>
      <w:rFonts w:asciiTheme="majorHAnsi" w:eastAsiaTheme="majorEastAsia" w:hAnsiTheme="majorHAnsi" w:cstheme="majorBidi"/>
      <w:bCs/>
      <w:color w:val="4F81BD" w:themeColor="accent1"/>
      <w:sz w:val="26"/>
      <w:szCs w:val="26"/>
    </w:rPr>
  </w:style>
  <w:style w:type="character" w:customStyle="1" w:styleId="Heading3Char">
    <w:name w:val="Heading 3 Char"/>
    <w:basedOn w:val="DefaultParagraphFont"/>
    <w:link w:val="Heading3"/>
    <w:uiPriority w:val="9"/>
    <w:semiHidden/>
    <w:rsid w:val="00A94B5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94B5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94B5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94B5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94B5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94B5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94B59"/>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2D4982"/>
    <w:rPr>
      <w:sz w:val="18"/>
      <w:szCs w:val="18"/>
    </w:rPr>
  </w:style>
  <w:style w:type="paragraph" w:styleId="CommentText">
    <w:name w:val="annotation text"/>
    <w:basedOn w:val="Normal"/>
    <w:link w:val="CommentTextChar"/>
    <w:uiPriority w:val="99"/>
    <w:semiHidden/>
    <w:unhideWhenUsed/>
    <w:rsid w:val="002D4982"/>
  </w:style>
  <w:style w:type="character" w:customStyle="1" w:styleId="CommentTextChar">
    <w:name w:val="Comment Text Char"/>
    <w:basedOn w:val="DefaultParagraphFont"/>
    <w:link w:val="CommentText"/>
    <w:uiPriority w:val="99"/>
    <w:semiHidden/>
    <w:rsid w:val="002D4982"/>
    <w:rPr>
      <w:rFonts w:ascii="Calibri" w:hAnsi="Calibri"/>
    </w:rPr>
  </w:style>
  <w:style w:type="paragraph" w:styleId="CommentSubject">
    <w:name w:val="annotation subject"/>
    <w:basedOn w:val="CommentText"/>
    <w:next w:val="CommentText"/>
    <w:link w:val="CommentSubjectChar"/>
    <w:uiPriority w:val="99"/>
    <w:semiHidden/>
    <w:unhideWhenUsed/>
    <w:rsid w:val="002D4982"/>
    <w:rPr>
      <w:b/>
      <w:bCs/>
      <w:sz w:val="20"/>
      <w:szCs w:val="20"/>
    </w:rPr>
  </w:style>
  <w:style w:type="character" w:customStyle="1" w:styleId="CommentSubjectChar">
    <w:name w:val="Comment Subject Char"/>
    <w:basedOn w:val="CommentTextChar"/>
    <w:link w:val="CommentSubject"/>
    <w:uiPriority w:val="99"/>
    <w:semiHidden/>
    <w:rsid w:val="002D4982"/>
    <w:rPr>
      <w:rFonts w:ascii="Calibri" w:hAnsi="Calibri"/>
      <w:b/>
      <w:bCs/>
      <w:sz w:val="20"/>
      <w:szCs w:val="20"/>
    </w:rPr>
  </w:style>
  <w:style w:type="paragraph" w:styleId="Revision">
    <w:name w:val="Revision"/>
    <w:hidden/>
    <w:uiPriority w:val="99"/>
    <w:semiHidden/>
    <w:rsid w:val="002D4982"/>
    <w:rPr>
      <w:rFonts w:ascii="Calibri" w:hAnsi="Calibri"/>
    </w:rPr>
  </w:style>
  <w:style w:type="paragraph" w:styleId="BalloonText">
    <w:name w:val="Balloon Text"/>
    <w:basedOn w:val="Normal"/>
    <w:link w:val="BalloonTextChar"/>
    <w:uiPriority w:val="99"/>
    <w:semiHidden/>
    <w:unhideWhenUsed/>
    <w:rsid w:val="002D4982"/>
    <w:rPr>
      <w:rFonts w:ascii="Lucida Grande" w:hAnsi="Lucida Grande"/>
      <w:sz w:val="18"/>
      <w:szCs w:val="18"/>
    </w:rPr>
  </w:style>
  <w:style w:type="character" w:customStyle="1" w:styleId="BalloonTextChar">
    <w:name w:val="Balloon Text Char"/>
    <w:basedOn w:val="DefaultParagraphFont"/>
    <w:link w:val="BalloonText"/>
    <w:uiPriority w:val="99"/>
    <w:semiHidden/>
    <w:rsid w:val="002D4982"/>
    <w:rPr>
      <w:rFonts w:ascii="Lucida Grande" w:hAnsi="Lucida Grande"/>
      <w:sz w:val="18"/>
      <w:szCs w:val="18"/>
    </w:rPr>
  </w:style>
  <w:style w:type="table" w:styleId="TableGrid">
    <w:name w:val="Table Grid"/>
    <w:basedOn w:val="TableNormal"/>
    <w:uiPriority w:val="39"/>
    <w:rsid w:val="00AC3D41"/>
    <w:rPr>
      <w:rFonts w:eastAsia="SimSu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AC3D4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3D41"/>
    <w:rPr>
      <w:rFonts w:asciiTheme="majorHAnsi" w:eastAsiaTheme="majorEastAsia" w:hAnsiTheme="majorHAnsi" w:cstheme="majorBidi"/>
      <w:spacing w:val="-10"/>
      <w:kern w:val="28"/>
      <w:sz w:val="56"/>
      <w:szCs w:val="56"/>
    </w:rPr>
  </w:style>
  <w:style w:type="character" w:customStyle="1" w:styleId="NoSpacingChar">
    <w:name w:val="No Spacing Char"/>
    <w:basedOn w:val="DefaultParagraphFont"/>
    <w:link w:val="NoSpacing"/>
    <w:uiPriority w:val="1"/>
    <w:locked/>
    <w:rsid w:val="00AC3D41"/>
    <w:rPr>
      <w:rFonts w:ascii="MS Mincho" w:hAnsi="MS Mincho"/>
    </w:rPr>
  </w:style>
  <w:style w:type="paragraph" w:styleId="NoSpacing">
    <w:name w:val="No Spacing"/>
    <w:link w:val="NoSpacingChar"/>
    <w:uiPriority w:val="1"/>
    <w:qFormat/>
    <w:rsid w:val="00AC3D41"/>
    <w:rPr>
      <w:rFonts w:ascii="MS Mincho" w:hAnsi="MS Mincho"/>
    </w:rPr>
  </w:style>
  <w:style w:type="paragraph" w:styleId="TOC1">
    <w:name w:val="toc 1"/>
    <w:basedOn w:val="Normal"/>
    <w:next w:val="Normal"/>
    <w:autoRedefine/>
    <w:uiPriority w:val="39"/>
    <w:unhideWhenUsed/>
    <w:rsid w:val="002947F4"/>
  </w:style>
  <w:style w:type="paragraph" w:styleId="TOC2">
    <w:name w:val="toc 2"/>
    <w:basedOn w:val="Normal"/>
    <w:next w:val="Normal"/>
    <w:autoRedefine/>
    <w:uiPriority w:val="39"/>
    <w:unhideWhenUsed/>
    <w:rsid w:val="002947F4"/>
    <w:pPr>
      <w:ind w:left="240"/>
    </w:pPr>
  </w:style>
  <w:style w:type="paragraph" w:styleId="TOC3">
    <w:name w:val="toc 3"/>
    <w:basedOn w:val="Normal"/>
    <w:next w:val="Normal"/>
    <w:autoRedefine/>
    <w:uiPriority w:val="39"/>
    <w:unhideWhenUsed/>
    <w:rsid w:val="002947F4"/>
    <w:pPr>
      <w:ind w:left="480"/>
    </w:pPr>
  </w:style>
  <w:style w:type="paragraph" w:styleId="TOC4">
    <w:name w:val="toc 4"/>
    <w:basedOn w:val="Normal"/>
    <w:next w:val="Normal"/>
    <w:autoRedefine/>
    <w:uiPriority w:val="39"/>
    <w:unhideWhenUsed/>
    <w:rsid w:val="002947F4"/>
    <w:pPr>
      <w:ind w:left="720"/>
    </w:pPr>
  </w:style>
  <w:style w:type="paragraph" w:styleId="TOC5">
    <w:name w:val="toc 5"/>
    <w:basedOn w:val="Normal"/>
    <w:next w:val="Normal"/>
    <w:autoRedefine/>
    <w:uiPriority w:val="39"/>
    <w:unhideWhenUsed/>
    <w:rsid w:val="002947F4"/>
    <w:pPr>
      <w:ind w:left="960"/>
    </w:pPr>
  </w:style>
  <w:style w:type="paragraph" w:styleId="TOC6">
    <w:name w:val="toc 6"/>
    <w:basedOn w:val="Normal"/>
    <w:next w:val="Normal"/>
    <w:autoRedefine/>
    <w:uiPriority w:val="39"/>
    <w:unhideWhenUsed/>
    <w:rsid w:val="002947F4"/>
    <w:pPr>
      <w:ind w:left="1200"/>
    </w:pPr>
  </w:style>
  <w:style w:type="paragraph" w:styleId="TOC7">
    <w:name w:val="toc 7"/>
    <w:basedOn w:val="Normal"/>
    <w:next w:val="Normal"/>
    <w:autoRedefine/>
    <w:uiPriority w:val="39"/>
    <w:unhideWhenUsed/>
    <w:rsid w:val="002947F4"/>
    <w:pPr>
      <w:ind w:left="1440"/>
    </w:pPr>
  </w:style>
  <w:style w:type="paragraph" w:styleId="TOC8">
    <w:name w:val="toc 8"/>
    <w:basedOn w:val="Normal"/>
    <w:next w:val="Normal"/>
    <w:autoRedefine/>
    <w:uiPriority w:val="39"/>
    <w:unhideWhenUsed/>
    <w:rsid w:val="002947F4"/>
    <w:pPr>
      <w:ind w:left="1680"/>
    </w:pPr>
  </w:style>
  <w:style w:type="paragraph" w:styleId="TOC9">
    <w:name w:val="toc 9"/>
    <w:basedOn w:val="Normal"/>
    <w:next w:val="Normal"/>
    <w:autoRedefine/>
    <w:uiPriority w:val="39"/>
    <w:unhideWhenUsed/>
    <w:rsid w:val="002947F4"/>
    <w:pPr>
      <w:ind w:left="1920"/>
    </w:pPr>
  </w:style>
  <w:style w:type="paragraph" w:styleId="HTMLPreformatted">
    <w:name w:val="HTML Preformatted"/>
    <w:basedOn w:val="Normal"/>
    <w:link w:val="HTMLPreformattedChar"/>
    <w:uiPriority w:val="99"/>
    <w:unhideWhenUsed/>
    <w:rsid w:val="002E4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E46B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779077">
      <w:bodyDiv w:val="1"/>
      <w:marLeft w:val="0"/>
      <w:marRight w:val="0"/>
      <w:marTop w:val="0"/>
      <w:marBottom w:val="0"/>
      <w:divBdr>
        <w:top w:val="none" w:sz="0" w:space="0" w:color="auto"/>
        <w:left w:val="none" w:sz="0" w:space="0" w:color="auto"/>
        <w:bottom w:val="none" w:sz="0" w:space="0" w:color="auto"/>
        <w:right w:val="none" w:sz="0" w:space="0" w:color="auto"/>
      </w:divBdr>
    </w:div>
    <w:div w:id="255330926">
      <w:bodyDiv w:val="1"/>
      <w:marLeft w:val="0"/>
      <w:marRight w:val="0"/>
      <w:marTop w:val="0"/>
      <w:marBottom w:val="0"/>
      <w:divBdr>
        <w:top w:val="none" w:sz="0" w:space="0" w:color="auto"/>
        <w:left w:val="none" w:sz="0" w:space="0" w:color="auto"/>
        <w:bottom w:val="none" w:sz="0" w:space="0" w:color="auto"/>
        <w:right w:val="none" w:sz="0" w:space="0" w:color="auto"/>
      </w:divBdr>
    </w:div>
    <w:div w:id="475027500">
      <w:bodyDiv w:val="1"/>
      <w:marLeft w:val="0"/>
      <w:marRight w:val="0"/>
      <w:marTop w:val="0"/>
      <w:marBottom w:val="0"/>
      <w:divBdr>
        <w:top w:val="none" w:sz="0" w:space="0" w:color="auto"/>
        <w:left w:val="none" w:sz="0" w:space="0" w:color="auto"/>
        <w:bottom w:val="none" w:sz="0" w:space="0" w:color="auto"/>
        <w:right w:val="none" w:sz="0" w:space="0" w:color="auto"/>
      </w:divBdr>
    </w:div>
    <w:div w:id="692147319">
      <w:bodyDiv w:val="1"/>
      <w:marLeft w:val="0"/>
      <w:marRight w:val="0"/>
      <w:marTop w:val="0"/>
      <w:marBottom w:val="0"/>
      <w:divBdr>
        <w:top w:val="none" w:sz="0" w:space="0" w:color="auto"/>
        <w:left w:val="none" w:sz="0" w:space="0" w:color="auto"/>
        <w:bottom w:val="none" w:sz="0" w:space="0" w:color="auto"/>
        <w:right w:val="none" w:sz="0" w:space="0" w:color="auto"/>
      </w:divBdr>
    </w:div>
    <w:div w:id="772088242">
      <w:bodyDiv w:val="1"/>
      <w:marLeft w:val="0"/>
      <w:marRight w:val="0"/>
      <w:marTop w:val="0"/>
      <w:marBottom w:val="0"/>
      <w:divBdr>
        <w:top w:val="none" w:sz="0" w:space="0" w:color="auto"/>
        <w:left w:val="none" w:sz="0" w:space="0" w:color="auto"/>
        <w:bottom w:val="none" w:sz="0" w:space="0" w:color="auto"/>
        <w:right w:val="none" w:sz="0" w:space="0" w:color="auto"/>
      </w:divBdr>
    </w:div>
    <w:div w:id="1130592047">
      <w:bodyDiv w:val="1"/>
      <w:marLeft w:val="0"/>
      <w:marRight w:val="0"/>
      <w:marTop w:val="0"/>
      <w:marBottom w:val="0"/>
      <w:divBdr>
        <w:top w:val="none" w:sz="0" w:space="0" w:color="auto"/>
        <w:left w:val="none" w:sz="0" w:space="0" w:color="auto"/>
        <w:bottom w:val="none" w:sz="0" w:space="0" w:color="auto"/>
        <w:right w:val="none" w:sz="0" w:space="0" w:color="auto"/>
      </w:divBdr>
    </w:div>
    <w:div w:id="1168247433">
      <w:bodyDiv w:val="1"/>
      <w:marLeft w:val="0"/>
      <w:marRight w:val="0"/>
      <w:marTop w:val="0"/>
      <w:marBottom w:val="0"/>
      <w:divBdr>
        <w:top w:val="none" w:sz="0" w:space="0" w:color="auto"/>
        <w:left w:val="none" w:sz="0" w:space="0" w:color="auto"/>
        <w:bottom w:val="none" w:sz="0" w:space="0" w:color="auto"/>
        <w:right w:val="none" w:sz="0" w:space="0" w:color="auto"/>
      </w:divBdr>
    </w:div>
    <w:div w:id="1518810389">
      <w:bodyDiv w:val="1"/>
      <w:marLeft w:val="0"/>
      <w:marRight w:val="0"/>
      <w:marTop w:val="0"/>
      <w:marBottom w:val="0"/>
      <w:divBdr>
        <w:top w:val="none" w:sz="0" w:space="0" w:color="auto"/>
        <w:left w:val="none" w:sz="0" w:space="0" w:color="auto"/>
        <w:bottom w:val="none" w:sz="0" w:space="0" w:color="auto"/>
        <w:right w:val="none" w:sz="0" w:space="0" w:color="auto"/>
      </w:divBdr>
    </w:div>
    <w:div w:id="1533495037">
      <w:bodyDiv w:val="1"/>
      <w:marLeft w:val="0"/>
      <w:marRight w:val="0"/>
      <w:marTop w:val="0"/>
      <w:marBottom w:val="0"/>
      <w:divBdr>
        <w:top w:val="none" w:sz="0" w:space="0" w:color="auto"/>
        <w:left w:val="none" w:sz="0" w:space="0" w:color="auto"/>
        <w:bottom w:val="none" w:sz="0" w:space="0" w:color="auto"/>
        <w:right w:val="none" w:sz="0" w:space="0" w:color="auto"/>
      </w:divBdr>
    </w:div>
    <w:div w:id="1773088437">
      <w:bodyDiv w:val="1"/>
      <w:marLeft w:val="0"/>
      <w:marRight w:val="0"/>
      <w:marTop w:val="0"/>
      <w:marBottom w:val="0"/>
      <w:divBdr>
        <w:top w:val="none" w:sz="0" w:space="0" w:color="auto"/>
        <w:left w:val="none" w:sz="0" w:space="0" w:color="auto"/>
        <w:bottom w:val="none" w:sz="0" w:space="0" w:color="auto"/>
        <w:right w:val="none" w:sz="0" w:space="0" w:color="auto"/>
      </w:divBdr>
    </w:div>
    <w:div w:id="2077822963">
      <w:bodyDiv w:val="1"/>
      <w:marLeft w:val="0"/>
      <w:marRight w:val="0"/>
      <w:marTop w:val="0"/>
      <w:marBottom w:val="0"/>
      <w:divBdr>
        <w:top w:val="none" w:sz="0" w:space="0" w:color="auto"/>
        <w:left w:val="none" w:sz="0" w:space="0" w:color="auto"/>
        <w:bottom w:val="none" w:sz="0" w:space="0" w:color="auto"/>
        <w:right w:val="none" w:sz="0" w:space="0" w:color="auto"/>
      </w:divBdr>
    </w:div>
    <w:div w:id="212338240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175395-8C00-4EB8-BA40-DB5295F46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873</TotalTime>
  <Pages>18</Pages>
  <Words>3523</Words>
  <Characters>20083</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Parag Bhide</dc:creator>
  <cp:keywords/>
  <dc:description/>
  <cp:lastModifiedBy>S, Ragu Raman</cp:lastModifiedBy>
  <cp:revision>38</cp:revision>
  <dcterms:created xsi:type="dcterms:W3CDTF">2017-09-25T08:31:00Z</dcterms:created>
  <dcterms:modified xsi:type="dcterms:W3CDTF">2017-11-30T08:47:00Z</dcterms:modified>
</cp:coreProperties>
</file>